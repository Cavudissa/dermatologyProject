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D1F6" w14:textId="4F61293B" w:rsidR="00B93422" w:rsidRDefault="003264DC" w:rsidP="00B93422">
      <w:pPr>
        <w:jc w:val="center"/>
      </w:pPr>
      <w:bookmarkStart w:id="0" w:name="_Hlk512875963"/>
      <w:bookmarkEnd w:id="0"/>
      <w:r>
        <w:t xml:space="preserve"> </w:t>
      </w:r>
      <w:r w:rsidR="00B93422">
        <w:rPr>
          <w:noProof/>
          <w:lang w:eastAsia="pt-PT"/>
        </w:rPr>
        <w:drawing>
          <wp:inline distT="0" distB="0" distL="0" distR="0" wp14:anchorId="55BD684A" wp14:editId="1B264053">
            <wp:extent cx="1689376" cy="1133852"/>
            <wp:effectExtent l="0" t="0" r="0" b="0"/>
            <wp:docPr id="10423587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445" cy="11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EE64" w14:textId="68A030B3" w:rsidR="00507069" w:rsidRDefault="00507069" w:rsidP="00B9342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Licenciatura </w:t>
      </w:r>
      <w:r w:rsidR="00C5170F">
        <w:rPr>
          <w:rFonts w:ascii="Calibri" w:eastAsia="Calibri" w:hAnsi="Calibri" w:cs="Calibri"/>
          <w:b/>
          <w:bCs/>
          <w:sz w:val="32"/>
          <w:szCs w:val="32"/>
        </w:rPr>
        <w:t xml:space="preserve">em </w:t>
      </w:r>
      <w:r>
        <w:rPr>
          <w:rFonts w:ascii="Calibri" w:eastAsia="Calibri" w:hAnsi="Calibri" w:cs="Calibri"/>
          <w:b/>
          <w:bCs/>
          <w:sz w:val="32"/>
          <w:szCs w:val="32"/>
        </w:rPr>
        <w:t>Engenharia Informática e de Computadores</w:t>
      </w:r>
    </w:p>
    <w:p w14:paraId="02DC75E8" w14:textId="1A743380" w:rsidR="00B93422" w:rsidRDefault="00B93422" w:rsidP="00B9342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72A7429A">
        <w:rPr>
          <w:rFonts w:ascii="Calibri" w:eastAsia="Calibri" w:hAnsi="Calibri" w:cs="Calibri"/>
          <w:b/>
          <w:bCs/>
          <w:sz w:val="32"/>
          <w:szCs w:val="32"/>
        </w:rPr>
        <w:t xml:space="preserve">Projeto e Seminário </w:t>
      </w:r>
    </w:p>
    <w:p w14:paraId="5EA3E6D9" w14:textId="71813AED" w:rsidR="00B93422" w:rsidRDefault="00B93422" w:rsidP="00B93422">
      <w:pPr>
        <w:jc w:val="center"/>
        <w:rPr>
          <w:rFonts w:ascii="Calibri" w:eastAsia="Calibri" w:hAnsi="Calibri" w:cs="Calibri"/>
          <w:sz w:val="28"/>
          <w:szCs w:val="28"/>
          <w:lang w:val="pt-BR"/>
        </w:rPr>
      </w:pPr>
      <w:r w:rsidRPr="72A7429A">
        <w:rPr>
          <w:rFonts w:ascii="Calibri" w:eastAsia="Calibri" w:hAnsi="Calibri" w:cs="Calibri"/>
          <w:sz w:val="28"/>
          <w:szCs w:val="28"/>
          <w:lang w:val="pt-BR"/>
        </w:rPr>
        <w:t>Sistema de partilha entre médicos de dermatologia da ficha de utente, incluindo fotos de sinais dermatológicos</w:t>
      </w:r>
    </w:p>
    <w:p w14:paraId="783A8084" w14:textId="77777777" w:rsidR="00F87C1A" w:rsidRPr="009577A5" w:rsidRDefault="00F87C1A" w:rsidP="00F87C1A">
      <w:pPr>
        <w:jc w:val="center"/>
        <w:rPr>
          <w:rFonts w:ascii="Calibri" w:eastAsia="Calibri" w:hAnsi="Calibri" w:cs="Calibri"/>
          <w:b/>
          <w:bCs/>
          <w:sz w:val="40"/>
          <w:szCs w:val="28"/>
        </w:rPr>
      </w:pPr>
      <w:r w:rsidRPr="009577A5">
        <w:rPr>
          <w:rFonts w:ascii="Calibri" w:eastAsia="Calibri" w:hAnsi="Calibri" w:cs="Calibri"/>
          <w:b/>
          <w:bCs/>
          <w:sz w:val="40"/>
          <w:szCs w:val="28"/>
        </w:rPr>
        <w:t>Medical Skin Care</w:t>
      </w:r>
    </w:p>
    <w:p w14:paraId="05BE7FD3" w14:textId="77777777" w:rsidR="00F87C1A" w:rsidRDefault="00F87C1A" w:rsidP="00B93422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50DBFB0F" w14:textId="75E82DFB" w:rsidR="00B93422" w:rsidRDefault="00B93422" w:rsidP="00B9342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72A7429A">
        <w:rPr>
          <w:rFonts w:ascii="Calibri" w:eastAsia="Calibri" w:hAnsi="Calibri" w:cs="Calibri"/>
          <w:b/>
          <w:bCs/>
          <w:sz w:val="28"/>
          <w:szCs w:val="28"/>
        </w:rPr>
        <w:t>Luís Moreira</w:t>
      </w:r>
      <w:r w:rsidRPr="72A7429A">
        <w:rPr>
          <w:rFonts w:ascii="Calibri" w:eastAsia="Calibri" w:hAnsi="Calibri" w:cs="Calibri"/>
          <w:b/>
          <w:bCs/>
          <w:sz w:val="32"/>
          <w:szCs w:val="32"/>
        </w:rPr>
        <w:t xml:space="preserve">                     </w:t>
      </w:r>
      <w:r w:rsidRPr="72A7429A">
        <w:rPr>
          <w:rFonts w:ascii="Calibri" w:eastAsia="Calibri" w:hAnsi="Calibri" w:cs="Calibri"/>
          <w:b/>
          <w:bCs/>
          <w:sz w:val="28"/>
          <w:szCs w:val="28"/>
        </w:rPr>
        <w:t xml:space="preserve">Hélio </w:t>
      </w:r>
      <w:r w:rsidR="005736D3" w:rsidRPr="72A7429A">
        <w:rPr>
          <w:rFonts w:ascii="Calibri" w:eastAsia="Calibri" w:hAnsi="Calibri" w:cs="Calibri"/>
          <w:b/>
          <w:bCs/>
          <w:sz w:val="28"/>
          <w:szCs w:val="28"/>
        </w:rPr>
        <w:t>Cav</w:t>
      </w:r>
      <w:r w:rsidR="005736D3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5736D3" w:rsidRPr="72A7429A">
        <w:rPr>
          <w:rFonts w:ascii="Calibri" w:eastAsia="Calibri" w:hAnsi="Calibri" w:cs="Calibri"/>
          <w:b/>
          <w:bCs/>
          <w:sz w:val="28"/>
          <w:szCs w:val="28"/>
        </w:rPr>
        <w:t>dissa</w:t>
      </w:r>
      <w:r>
        <w:br/>
      </w:r>
    </w:p>
    <w:p w14:paraId="5F050028" w14:textId="77777777" w:rsidR="007B0F9B" w:rsidRDefault="007B0F9B" w:rsidP="00B9342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8D23F39" w14:textId="77777777" w:rsidR="00B93422" w:rsidRDefault="00B93422" w:rsidP="00B93422">
      <w:pPr>
        <w:ind w:left="2832" w:firstLine="708"/>
        <w:rPr>
          <w:rFonts w:ascii="Calibri" w:eastAsia="Calibri" w:hAnsi="Calibri" w:cs="Calibri"/>
          <w:b/>
          <w:bCs/>
          <w:sz w:val="28"/>
          <w:szCs w:val="28"/>
        </w:rPr>
      </w:pPr>
      <w:r w:rsidRPr="72A7429A">
        <w:rPr>
          <w:rFonts w:ascii="Calibri" w:eastAsia="Calibri" w:hAnsi="Calibri" w:cs="Calibri"/>
          <w:b/>
          <w:bCs/>
          <w:sz w:val="28"/>
          <w:szCs w:val="28"/>
        </w:rPr>
        <w:t xml:space="preserve">   Orientadores:</w:t>
      </w:r>
    </w:p>
    <w:p w14:paraId="74FC338F" w14:textId="77777777" w:rsidR="00AB0C1A" w:rsidRDefault="00B93422" w:rsidP="00F014DE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t xml:space="preserve">    </w:t>
      </w:r>
      <w:r w:rsidRPr="72A7429A">
        <w:rPr>
          <w:rFonts w:ascii="Calibri" w:eastAsia="Calibri" w:hAnsi="Calibri" w:cs="Calibri"/>
          <w:b/>
          <w:bCs/>
          <w:sz w:val="28"/>
          <w:szCs w:val="28"/>
        </w:rPr>
        <w:t>Jorge Martins                          V</w:t>
      </w:r>
      <w:r>
        <w:rPr>
          <w:rFonts w:ascii="Calibri" w:eastAsia="Calibri" w:hAnsi="Calibri" w:cs="Calibri"/>
          <w:b/>
          <w:bCs/>
          <w:sz w:val="28"/>
          <w:szCs w:val="28"/>
        </w:rPr>
        <w:t>í</w:t>
      </w:r>
      <w:r w:rsidRPr="72A7429A">
        <w:rPr>
          <w:rFonts w:ascii="Calibri" w:eastAsia="Calibri" w:hAnsi="Calibri" w:cs="Calibri"/>
          <w:b/>
          <w:bCs/>
          <w:sz w:val="28"/>
          <w:szCs w:val="28"/>
        </w:rPr>
        <w:t>tor Almeida</w:t>
      </w:r>
    </w:p>
    <w:p w14:paraId="79236DF0" w14:textId="436E171F" w:rsidR="00507069" w:rsidRDefault="00507069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0E66319B" w14:textId="77777777" w:rsidR="00AB0C1A" w:rsidRDefault="00AB0C1A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0189B1A6" w14:textId="77777777" w:rsidR="00AB0C1A" w:rsidRDefault="00AB0C1A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1A70D279" w14:textId="77777777" w:rsidR="00AB0C1A" w:rsidRDefault="00AB0C1A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4517BC4A" w14:textId="77777777" w:rsidR="00AB0C1A" w:rsidRDefault="00AB0C1A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3A9F44F7" w14:textId="77777777" w:rsidR="00AB0C1A" w:rsidRDefault="00AB0C1A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0B2588A8" w14:textId="77777777" w:rsidR="00AB0C1A" w:rsidRDefault="00AB0C1A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39F84F1A" w14:textId="77777777" w:rsidR="00AB0C1A" w:rsidRDefault="00AB0C1A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05FF6986" w14:textId="77777777" w:rsidR="00AB0C1A" w:rsidRDefault="00AB0C1A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327FDB53" w14:textId="77777777" w:rsidR="00AB0C1A" w:rsidRDefault="00AB0C1A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6E0DC7FB" w14:textId="77777777" w:rsidR="00AB0C1A" w:rsidRPr="00F014DE" w:rsidRDefault="00AB0C1A" w:rsidP="00F014DE">
      <w:pPr>
        <w:jc w:val="center"/>
        <w:rPr>
          <w:rFonts w:ascii="Calibri" w:eastAsia="Calibri" w:hAnsi="Calibri" w:cs="Calibri"/>
          <w:sz w:val="24"/>
          <w:szCs w:val="24"/>
          <w:lang w:val="pt-BR"/>
        </w:rPr>
      </w:pPr>
    </w:p>
    <w:p w14:paraId="552E595C" w14:textId="510193CE" w:rsidR="00F014DE" w:rsidRDefault="00507069" w:rsidP="00F014DE">
      <w:pPr>
        <w:ind w:left="708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Julho,</w:t>
      </w:r>
      <w:r w:rsidR="005736D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2018</w:t>
      </w:r>
    </w:p>
    <w:p w14:paraId="0A230546" w14:textId="77777777" w:rsidR="00F014DE" w:rsidRDefault="00F014D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 w:type="page"/>
      </w:r>
    </w:p>
    <w:p w14:paraId="420E8FDA" w14:textId="0DAEBE85" w:rsidR="00C33F72" w:rsidRDefault="00C33F72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br w:type="page"/>
      </w:r>
    </w:p>
    <w:p w14:paraId="6673A0AD" w14:textId="4C41CB4F" w:rsidR="00C33F72" w:rsidRDefault="00C33F72" w:rsidP="00C33F7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Instituto Superior de Engenharia de Lisboa</w:t>
      </w:r>
    </w:p>
    <w:p w14:paraId="4CBCD69E" w14:textId="0EAA151F" w:rsidR="00C33F72" w:rsidRDefault="00C33F72" w:rsidP="00C33F72">
      <w:pPr>
        <w:jc w:val="center"/>
        <w:rPr>
          <w:rFonts w:ascii="Calibri" w:eastAsia="Calibri" w:hAnsi="Calibri" w:cs="Calibri"/>
          <w:bCs/>
          <w:sz w:val="28"/>
          <w:szCs w:val="28"/>
        </w:rPr>
      </w:pPr>
      <w:r w:rsidRPr="00C33F72">
        <w:rPr>
          <w:rFonts w:ascii="Calibri" w:eastAsia="Calibri" w:hAnsi="Calibri" w:cs="Calibri"/>
          <w:bCs/>
          <w:sz w:val="28"/>
          <w:szCs w:val="28"/>
        </w:rPr>
        <w:t>Licenciatura em Engenharia Informática e de Computadores</w:t>
      </w:r>
    </w:p>
    <w:p w14:paraId="2DF8EE0D" w14:textId="64A3A563" w:rsidR="006E0B59" w:rsidRPr="006E0B59" w:rsidRDefault="006E0B59" w:rsidP="00C33F72">
      <w:pPr>
        <w:jc w:val="center"/>
        <w:rPr>
          <w:rFonts w:ascii="Calibri" w:eastAsia="Calibri" w:hAnsi="Calibri" w:cs="Calibri"/>
          <w:bCs/>
          <w:sz w:val="28"/>
          <w:szCs w:val="28"/>
        </w:rPr>
      </w:pPr>
      <w:r w:rsidRPr="006E0B59">
        <w:rPr>
          <w:rFonts w:ascii="Calibri" w:eastAsia="Calibri" w:hAnsi="Calibri" w:cs="Calibri"/>
          <w:bCs/>
          <w:sz w:val="28"/>
          <w:szCs w:val="28"/>
        </w:rPr>
        <w:t xml:space="preserve">Relatório final realizado no </w:t>
      </w:r>
      <w:r>
        <w:rPr>
          <w:rFonts w:ascii="Calibri" w:eastAsia="Calibri" w:hAnsi="Calibri" w:cs="Calibri"/>
          <w:bCs/>
          <w:sz w:val="28"/>
          <w:szCs w:val="28"/>
        </w:rPr>
        <w:t>âmbito de Projeto e Seminário.</w:t>
      </w:r>
      <w:r>
        <w:rPr>
          <w:rFonts w:ascii="Calibri" w:eastAsia="Calibri" w:hAnsi="Calibri" w:cs="Calibri"/>
          <w:bCs/>
          <w:sz w:val="28"/>
          <w:szCs w:val="28"/>
        </w:rPr>
        <w:br/>
        <w:t>Semestre de Verão 2017/2018</w:t>
      </w:r>
    </w:p>
    <w:p w14:paraId="05EF69DC" w14:textId="1D3D4710" w:rsidR="00C33F72" w:rsidRPr="00DA419F" w:rsidRDefault="00C33F72" w:rsidP="00C33F72">
      <w:pPr>
        <w:jc w:val="center"/>
        <w:rPr>
          <w:rFonts w:ascii="Calibri" w:eastAsia="Calibri" w:hAnsi="Calibri" w:cs="Calibri"/>
          <w:b/>
          <w:bCs/>
          <w:sz w:val="40"/>
          <w:szCs w:val="28"/>
        </w:rPr>
      </w:pPr>
      <w:r w:rsidRPr="00DA419F">
        <w:rPr>
          <w:rFonts w:ascii="Calibri" w:eastAsia="Calibri" w:hAnsi="Calibri" w:cs="Calibri"/>
          <w:b/>
          <w:bCs/>
          <w:sz w:val="40"/>
          <w:szCs w:val="28"/>
        </w:rPr>
        <w:t>Medical Skin Care</w:t>
      </w:r>
    </w:p>
    <w:p w14:paraId="5820220B" w14:textId="747F45ED" w:rsidR="00C33F72" w:rsidRPr="0095662B" w:rsidRDefault="00C33F72" w:rsidP="00C33F72">
      <w:pPr>
        <w:jc w:val="center"/>
        <w:rPr>
          <w:rFonts w:ascii="Calibri" w:eastAsia="Calibri" w:hAnsi="Calibri" w:cs="Calibri"/>
          <w:bCs/>
          <w:sz w:val="36"/>
          <w:szCs w:val="36"/>
        </w:rPr>
      </w:pPr>
      <w:r w:rsidRPr="0095662B">
        <w:rPr>
          <w:rFonts w:ascii="Calibri" w:eastAsia="Calibri" w:hAnsi="Calibri" w:cs="Calibri"/>
          <w:bCs/>
          <w:sz w:val="36"/>
          <w:szCs w:val="36"/>
        </w:rPr>
        <w:t>Hélio José Cavadissa</w:t>
      </w:r>
      <w:r w:rsidR="0095662B" w:rsidRPr="0095662B">
        <w:rPr>
          <w:rFonts w:ascii="Calibri" w:eastAsia="Calibri" w:hAnsi="Calibri" w:cs="Calibri"/>
          <w:bCs/>
          <w:sz w:val="36"/>
          <w:szCs w:val="36"/>
        </w:rPr>
        <w:br/>
        <w:t xml:space="preserve"> Luís Stephanio da Conceição Moreira</w:t>
      </w:r>
    </w:p>
    <w:p w14:paraId="107253B7" w14:textId="04C871B8" w:rsidR="0095662B" w:rsidRDefault="0095662B" w:rsidP="0095662B">
      <w:pPr>
        <w:jc w:val="center"/>
        <w:rPr>
          <w:rFonts w:ascii="Calibri" w:eastAsia="Calibri" w:hAnsi="Calibri" w:cs="Calibri"/>
          <w:b/>
          <w:bCs/>
          <w:sz w:val="40"/>
          <w:szCs w:val="28"/>
        </w:rPr>
      </w:pPr>
      <w:r>
        <w:rPr>
          <w:rFonts w:ascii="Calibri" w:eastAsia="Calibri" w:hAnsi="Calibri" w:cs="Calibri"/>
          <w:b/>
          <w:bCs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B8B74" wp14:editId="72AC35B2">
                <wp:simplePos x="0" y="0"/>
                <wp:positionH relativeFrom="column">
                  <wp:posOffset>520065</wp:posOffset>
                </wp:positionH>
                <wp:positionV relativeFrom="paragraph">
                  <wp:posOffset>204470</wp:posOffset>
                </wp:positionV>
                <wp:extent cx="4514850" cy="31750"/>
                <wp:effectExtent l="0" t="0" r="19050" b="2540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C1EF7" id="Conexão reta 1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6.1pt" to="396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2B159A6E" w14:textId="4A51FD8A" w:rsidR="0095662B" w:rsidRDefault="002026B2" w:rsidP="00C33F72">
      <w:pPr>
        <w:jc w:val="center"/>
        <w:rPr>
          <w:rFonts w:ascii="Calibri" w:eastAsia="Calibri" w:hAnsi="Calibri" w:cs="Calibri"/>
          <w:b/>
          <w:bCs/>
          <w:sz w:val="40"/>
          <w:szCs w:val="28"/>
        </w:rPr>
      </w:pPr>
      <w:r w:rsidRPr="00AF3BF1">
        <w:rPr>
          <w:rFonts w:ascii="Calibri" w:eastAsia="Calibri" w:hAnsi="Calibri" w:cs="Calibri"/>
          <w:bCs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C2F58" wp14:editId="358879EA">
                <wp:simplePos x="0" y="0"/>
                <wp:positionH relativeFrom="column">
                  <wp:posOffset>502285</wp:posOffset>
                </wp:positionH>
                <wp:positionV relativeFrom="paragraph">
                  <wp:posOffset>92075</wp:posOffset>
                </wp:positionV>
                <wp:extent cx="4514850" cy="31750"/>
                <wp:effectExtent l="0" t="0" r="19050" b="2540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85CB2" id="Conexão reta 2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7.25pt" to="395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34AFE27E" w14:textId="4944E58B" w:rsidR="0095662B" w:rsidRDefault="0095662B" w:rsidP="00C33F72">
      <w:pPr>
        <w:jc w:val="center"/>
        <w:rPr>
          <w:rFonts w:ascii="Calibri" w:eastAsia="Calibri" w:hAnsi="Calibri" w:cs="Calibri"/>
          <w:b/>
          <w:bCs/>
          <w:sz w:val="40"/>
          <w:szCs w:val="28"/>
        </w:rPr>
      </w:pPr>
      <w:r>
        <w:rPr>
          <w:rFonts w:ascii="Calibri" w:eastAsia="Calibri" w:hAnsi="Calibri" w:cs="Calibri"/>
          <w:b/>
          <w:bCs/>
          <w:sz w:val="40"/>
          <w:szCs w:val="28"/>
        </w:rPr>
        <w:t xml:space="preserve">Orientadores: </w:t>
      </w:r>
      <w:r w:rsidR="002026B2" w:rsidRPr="0095662B">
        <w:rPr>
          <w:rFonts w:ascii="Calibri" w:eastAsia="Calibri" w:hAnsi="Calibri" w:cs="Calibri"/>
          <w:bCs/>
          <w:sz w:val="36"/>
          <w:szCs w:val="36"/>
        </w:rPr>
        <w:t>Jorge Martins</w:t>
      </w:r>
      <w:r w:rsidR="002026B2" w:rsidRPr="0095662B" w:rsidDel="002026B2">
        <w:rPr>
          <w:rFonts w:ascii="Calibri" w:eastAsia="Calibri" w:hAnsi="Calibri" w:cs="Calibri"/>
          <w:bCs/>
          <w:sz w:val="36"/>
          <w:szCs w:val="36"/>
        </w:rPr>
        <w:t xml:space="preserve"> </w:t>
      </w:r>
      <w:r w:rsidRPr="0095662B">
        <w:rPr>
          <w:rFonts w:ascii="Calibri" w:eastAsia="Calibri" w:hAnsi="Calibri" w:cs="Calibri"/>
          <w:bCs/>
          <w:sz w:val="36"/>
          <w:szCs w:val="36"/>
        </w:rPr>
        <w:br/>
        <w:t xml:space="preserve">                          </w:t>
      </w:r>
      <w:r>
        <w:rPr>
          <w:rFonts w:ascii="Calibri" w:eastAsia="Calibri" w:hAnsi="Calibri" w:cs="Calibri"/>
          <w:bCs/>
          <w:sz w:val="36"/>
          <w:szCs w:val="36"/>
        </w:rPr>
        <w:t xml:space="preserve"> </w:t>
      </w:r>
      <w:r w:rsidR="002026B2">
        <w:rPr>
          <w:rFonts w:ascii="Calibri" w:eastAsia="Calibri" w:hAnsi="Calibri" w:cs="Calibri"/>
          <w:bCs/>
          <w:sz w:val="36"/>
          <w:szCs w:val="36"/>
        </w:rPr>
        <w:t xml:space="preserve"> Vítor Almeida</w:t>
      </w:r>
    </w:p>
    <w:p w14:paraId="2C2BD4BF" w14:textId="71CB37DA" w:rsidR="0095662B" w:rsidRPr="00C33F72" w:rsidRDefault="0095662B" w:rsidP="0095662B">
      <w:pPr>
        <w:jc w:val="center"/>
        <w:rPr>
          <w:rFonts w:ascii="Calibri" w:eastAsia="Calibri" w:hAnsi="Calibri" w:cs="Calibri"/>
          <w:b/>
          <w:bCs/>
          <w:sz w:val="40"/>
          <w:szCs w:val="28"/>
        </w:rPr>
      </w:pPr>
      <w:r>
        <w:rPr>
          <w:rFonts w:ascii="Calibri" w:eastAsia="Calibri" w:hAnsi="Calibri" w:cs="Calibri"/>
          <w:b/>
          <w:bCs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D773C" wp14:editId="4A0217CB">
                <wp:simplePos x="0" y="0"/>
                <wp:positionH relativeFrom="column">
                  <wp:posOffset>520065</wp:posOffset>
                </wp:positionH>
                <wp:positionV relativeFrom="paragraph">
                  <wp:posOffset>204470</wp:posOffset>
                </wp:positionV>
                <wp:extent cx="4514850" cy="31750"/>
                <wp:effectExtent l="0" t="0" r="19050" b="2540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20068" id="Conexão reta 1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6.1pt" to="396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DC21602" w14:textId="3E741852" w:rsidR="0095662B" w:rsidRDefault="0095662B" w:rsidP="0095662B">
      <w:pPr>
        <w:jc w:val="center"/>
        <w:rPr>
          <w:rFonts w:ascii="Calibri" w:eastAsia="Calibri" w:hAnsi="Calibri" w:cs="Calibri"/>
          <w:b/>
          <w:bCs/>
          <w:sz w:val="40"/>
          <w:szCs w:val="28"/>
        </w:rPr>
      </w:pPr>
      <w:r>
        <w:rPr>
          <w:rFonts w:ascii="Calibri" w:eastAsia="Calibri" w:hAnsi="Calibri" w:cs="Calibri"/>
          <w:b/>
          <w:bCs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DB80B" wp14:editId="190C1227">
                <wp:simplePos x="0" y="0"/>
                <wp:positionH relativeFrom="column">
                  <wp:posOffset>539750</wp:posOffset>
                </wp:positionH>
                <wp:positionV relativeFrom="paragraph">
                  <wp:posOffset>88265</wp:posOffset>
                </wp:positionV>
                <wp:extent cx="4514850" cy="31750"/>
                <wp:effectExtent l="0" t="0" r="19050" b="2540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A62C0" id="Conexão reta 2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6.95pt" to="39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AE8B31A" w14:textId="4CC5DB3B" w:rsidR="0095662B" w:rsidRPr="006E0B59" w:rsidRDefault="0095662B" w:rsidP="0095662B">
      <w:pPr>
        <w:jc w:val="center"/>
        <w:rPr>
          <w:rFonts w:ascii="Calibri" w:eastAsia="Calibri" w:hAnsi="Calibri" w:cs="Calibri"/>
          <w:bCs/>
          <w:sz w:val="40"/>
          <w:szCs w:val="28"/>
        </w:rPr>
      </w:pPr>
    </w:p>
    <w:p w14:paraId="03CFBA74" w14:textId="76CE6599" w:rsidR="00C33F72" w:rsidRDefault="00C33F72" w:rsidP="00C33F72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 w:type="page"/>
      </w:r>
    </w:p>
    <w:p w14:paraId="4EB87FA3" w14:textId="6ED5BDE3" w:rsidR="006E0B59" w:rsidRDefault="006E0B59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br w:type="page"/>
      </w:r>
    </w:p>
    <w:p w14:paraId="744CF161" w14:textId="107AA31B" w:rsidR="000F4DB8" w:rsidRDefault="006E0B59" w:rsidP="002026B2">
      <w:pPr>
        <w:rPr>
          <w:rFonts w:ascii="Calibri" w:eastAsia="Calibri" w:hAnsi="Calibri" w:cs="Calibri"/>
          <w:b/>
          <w:bCs/>
          <w:sz w:val="32"/>
          <w:szCs w:val="32"/>
        </w:rPr>
      </w:pPr>
      <w:r w:rsidRPr="000F4DB8">
        <w:rPr>
          <w:rFonts w:ascii="Calibri" w:eastAsia="Calibri" w:hAnsi="Calibri" w:cs="Calibri"/>
          <w:b/>
          <w:bCs/>
          <w:sz w:val="32"/>
          <w:szCs w:val="32"/>
        </w:rPr>
        <w:lastRenderedPageBreak/>
        <w:t>Resum</w:t>
      </w:r>
      <w:r w:rsidR="00E942FD">
        <w:rPr>
          <w:rFonts w:ascii="Calibri" w:eastAsia="Calibri" w:hAnsi="Calibri" w:cs="Calibri"/>
          <w:b/>
          <w:bCs/>
          <w:sz w:val="32"/>
          <w:szCs w:val="32"/>
        </w:rPr>
        <w:t>o</w:t>
      </w:r>
    </w:p>
    <w:p w14:paraId="572D0E74" w14:textId="014A8343" w:rsidR="000F4DB8" w:rsidRDefault="000F4DB8" w:rsidP="00E942FD">
      <w:pPr>
        <w:ind w:firstLine="708"/>
        <w:jc w:val="both"/>
      </w:pPr>
      <w:r w:rsidRPr="006C5E6B">
        <w:t>Medical Skin</w:t>
      </w:r>
      <w:r w:rsidR="00B51191">
        <w:t xml:space="preserve"> </w:t>
      </w:r>
      <w:r w:rsidR="00B51191" w:rsidRPr="00B51191">
        <w:t>Care</w:t>
      </w:r>
      <w:r w:rsidRPr="006C5E6B">
        <w:t xml:space="preserve"> </w:t>
      </w:r>
      <w:r>
        <w:t xml:space="preserve">é uma </w:t>
      </w:r>
      <w:r w:rsidR="002026B2">
        <w:t xml:space="preserve">aplicação </w:t>
      </w:r>
      <w:r w:rsidR="009D6589">
        <w:t>Web</w:t>
      </w:r>
      <w:r w:rsidR="009D6589" w:rsidRPr="00541F07">
        <w:t xml:space="preserve"> </w:t>
      </w:r>
      <w:r w:rsidR="00BC6020">
        <w:t xml:space="preserve">dirigida </w:t>
      </w:r>
      <w:r w:rsidRPr="00541F07">
        <w:t>à especialidade de dermatologia</w:t>
      </w:r>
      <w:r w:rsidR="00BC6020">
        <w:t xml:space="preserve"> que surge com objetivo de permitir a partilha de ficha médica entre médicos</w:t>
      </w:r>
      <w:r w:rsidR="002026B2">
        <w:t>.</w:t>
      </w:r>
      <w:r w:rsidRPr="00541F07">
        <w:t xml:space="preserve"> </w:t>
      </w:r>
      <w:r w:rsidR="002026B2">
        <w:t xml:space="preserve">Permite que as </w:t>
      </w:r>
      <w:r>
        <w:t>un</w:t>
      </w:r>
      <w:r>
        <w:rPr>
          <w:rStyle w:val="5yl5"/>
        </w:rPr>
        <w:t>idades hospitalares registadas na plataforma efetu</w:t>
      </w:r>
      <w:r w:rsidR="002026B2">
        <w:rPr>
          <w:rStyle w:val="5yl5"/>
        </w:rPr>
        <w:t>e</w:t>
      </w:r>
      <w:r w:rsidR="00BC6020">
        <w:rPr>
          <w:rStyle w:val="5yl5"/>
        </w:rPr>
        <w:t xml:space="preserve">m o </w:t>
      </w:r>
      <w:r>
        <w:rPr>
          <w:rStyle w:val="5yl5"/>
        </w:rPr>
        <w:t xml:space="preserve"> registo de  médicos, enfermeiros e utentes.</w:t>
      </w:r>
      <w:r w:rsidR="00BC6020">
        <w:rPr>
          <w:rStyle w:val="5yl5"/>
        </w:rPr>
        <w:t xml:space="preserve"> T</w:t>
      </w:r>
      <w:r>
        <w:rPr>
          <w:rStyle w:val="5yl5"/>
        </w:rPr>
        <w:t>odo</w:t>
      </w:r>
      <w:r w:rsidR="00E942FD">
        <w:rPr>
          <w:rStyle w:val="5yl5"/>
        </w:rPr>
        <w:t>s</w:t>
      </w:r>
      <w:r>
        <w:rPr>
          <w:rStyle w:val="5yl5"/>
        </w:rPr>
        <w:t xml:space="preserve"> o</w:t>
      </w:r>
      <w:r w:rsidR="00E942FD">
        <w:rPr>
          <w:rStyle w:val="5yl5"/>
        </w:rPr>
        <w:t>s</w:t>
      </w:r>
      <w:r>
        <w:rPr>
          <w:rStyle w:val="5yl5"/>
        </w:rPr>
        <w:t xml:space="preserve"> utilizador</w:t>
      </w:r>
      <w:r w:rsidR="00E942FD">
        <w:rPr>
          <w:rStyle w:val="5yl5"/>
        </w:rPr>
        <w:t>es</w:t>
      </w:r>
      <w:r>
        <w:rPr>
          <w:rStyle w:val="5yl5"/>
        </w:rPr>
        <w:t xml:space="preserve"> registado</w:t>
      </w:r>
      <w:r w:rsidR="00E942FD">
        <w:rPr>
          <w:rStyle w:val="5yl5"/>
        </w:rPr>
        <w:t>s</w:t>
      </w:r>
      <w:r>
        <w:rPr>
          <w:rStyle w:val="5yl5"/>
        </w:rPr>
        <w:t xml:space="preserve"> </w:t>
      </w:r>
      <w:r w:rsidR="00BC6020">
        <w:rPr>
          <w:rStyle w:val="5yl5"/>
        </w:rPr>
        <w:t xml:space="preserve">na plataforma </w:t>
      </w:r>
      <w:r>
        <w:rPr>
          <w:rStyle w:val="5yl5"/>
        </w:rPr>
        <w:t>t</w:t>
      </w:r>
      <w:r w:rsidR="00E942FD">
        <w:rPr>
          <w:rStyle w:val="5yl5"/>
        </w:rPr>
        <w:t>ê</w:t>
      </w:r>
      <w:r w:rsidR="00BC6020">
        <w:rPr>
          <w:rStyle w:val="5yl5"/>
        </w:rPr>
        <w:t xml:space="preserve">m </w:t>
      </w:r>
      <w:r>
        <w:rPr>
          <w:rStyle w:val="5yl5"/>
        </w:rPr>
        <w:t xml:space="preserve">um perfil que pode ser acedido </w:t>
      </w:r>
      <w:r w:rsidR="00E942FD">
        <w:rPr>
          <w:rStyle w:val="5yl5"/>
        </w:rPr>
        <w:t xml:space="preserve">através de um </w:t>
      </w:r>
      <w:r>
        <w:rPr>
          <w:rStyle w:val="5yl5"/>
        </w:rPr>
        <w:t xml:space="preserve">e-mail e </w:t>
      </w:r>
      <w:r w:rsidRPr="00970F62">
        <w:rPr>
          <w:rStyle w:val="5yl5"/>
          <w:i/>
        </w:rPr>
        <w:t>password</w:t>
      </w:r>
      <w:r>
        <w:rPr>
          <w:rStyle w:val="5yl5"/>
        </w:rPr>
        <w:t>. No</w:t>
      </w:r>
      <w:r w:rsidR="00BC6020">
        <w:rPr>
          <w:rStyle w:val="5yl5"/>
        </w:rPr>
        <w:t xml:space="preserve"> </w:t>
      </w:r>
      <w:r>
        <w:rPr>
          <w:rStyle w:val="5yl5"/>
        </w:rPr>
        <w:t>caso d</w:t>
      </w:r>
      <w:r w:rsidR="00E942FD">
        <w:rPr>
          <w:rStyle w:val="5yl5"/>
        </w:rPr>
        <w:t>e um</w:t>
      </w:r>
      <w:r>
        <w:rPr>
          <w:rStyle w:val="5yl5"/>
        </w:rPr>
        <w:t xml:space="preserve"> médico, utente </w:t>
      </w:r>
      <w:r w:rsidR="00E942FD">
        <w:rPr>
          <w:rStyle w:val="5yl5"/>
        </w:rPr>
        <w:t xml:space="preserve">ou </w:t>
      </w:r>
      <w:r>
        <w:rPr>
          <w:rStyle w:val="5yl5"/>
        </w:rPr>
        <w:t>enfermeiro</w:t>
      </w:r>
      <w:r w:rsidR="00E942FD">
        <w:rPr>
          <w:rStyle w:val="5yl5"/>
        </w:rPr>
        <w:t>,</w:t>
      </w:r>
      <w:r>
        <w:rPr>
          <w:rStyle w:val="5yl5"/>
        </w:rPr>
        <w:t xml:space="preserve"> essa </w:t>
      </w:r>
      <w:r w:rsidR="00E942FD" w:rsidRPr="00970F62">
        <w:rPr>
          <w:rStyle w:val="5yl5"/>
          <w:i/>
        </w:rPr>
        <w:t>password</w:t>
      </w:r>
      <w:r>
        <w:rPr>
          <w:rStyle w:val="5yl5"/>
        </w:rPr>
        <w:t xml:space="preserve"> é gerada no momento do registo e é-lhe enviada no e-mail, sendo possível alterar quando o mesmo aceder </w:t>
      </w:r>
      <w:r w:rsidR="00E942FD">
        <w:rPr>
          <w:rStyle w:val="5yl5"/>
        </w:rPr>
        <w:t xml:space="preserve">à </w:t>
      </w:r>
      <w:r>
        <w:rPr>
          <w:rStyle w:val="5yl5"/>
        </w:rPr>
        <w:t>aplicação.</w:t>
      </w:r>
    </w:p>
    <w:p w14:paraId="1328DC9E" w14:textId="6B547712" w:rsidR="000F4DB8" w:rsidRPr="00541F07" w:rsidRDefault="00BC6020" w:rsidP="00E942FD">
      <w:pPr>
        <w:ind w:firstLine="708"/>
        <w:jc w:val="both"/>
      </w:pPr>
      <w:r>
        <w:t>A</w:t>
      </w:r>
      <w:r w:rsidR="000F4DB8" w:rsidRPr="00541F07">
        <w:t>s fichas médica</w:t>
      </w:r>
      <w:r w:rsidR="00E942FD">
        <w:t>s</w:t>
      </w:r>
      <w:r w:rsidR="000F4DB8" w:rsidRPr="00541F07">
        <w:t xml:space="preserve"> dos utentes </w:t>
      </w:r>
      <w:r w:rsidR="000F4DB8">
        <w:t>são</w:t>
      </w:r>
      <w:r w:rsidR="000F4DB8" w:rsidRPr="00541F07">
        <w:t xml:space="preserve"> constituída</w:t>
      </w:r>
      <w:r w:rsidR="000F4DB8">
        <w:t>s</w:t>
      </w:r>
      <w:r w:rsidR="000F4DB8" w:rsidRPr="00541F07">
        <w:t xml:space="preserve"> por informações detalhada</w:t>
      </w:r>
      <w:r w:rsidR="00406455">
        <w:t>s</w:t>
      </w:r>
      <w:r w:rsidR="000F4DB8" w:rsidRPr="00541F07">
        <w:t xml:space="preserve"> sobre a pele do utente</w:t>
      </w:r>
      <w:r w:rsidR="000F4DB8">
        <w:t>,</w:t>
      </w:r>
      <w:r w:rsidR="000F4DB8" w:rsidRPr="00541F07">
        <w:t xml:space="preserve"> </w:t>
      </w:r>
      <w:r w:rsidR="000F4DB8">
        <w:t xml:space="preserve">incluindo as </w:t>
      </w:r>
      <w:r w:rsidR="000F4DB8" w:rsidRPr="00541F07">
        <w:t xml:space="preserve">avaliações </w:t>
      </w:r>
      <w:r w:rsidR="000F4DB8">
        <w:t xml:space="preserve">efetuadas à </w:t>
      </w:r>
      <w:r w:rsidR="000F4DB8" w:rsidRPr="00541F07">
        <w:t>distância de até 20 cm</w:t>
      </w:r>
      <w:r w:rsidR="000F4DB8">
        <w:t>.</w:t>
      </w:r>
      <w:r w:rsidR="00B51191">
        <w:t xml:space="preserve"> As informações são obtidas através de </w:t>
      </w:r>
      <w:r w:rsidR="000F4DB8" w:rsidRPr="00541F07">
        <w:t xml:space="preserve"> questionários </w:t>
      </w:r>
      <w:r w:rsidR="00B51191">
        <w:t xml:space="preserve">e formulários </w:t>
      </w:r>
      <w:r w:rsidR="000F4DB8" w:rsidRPr="00541F07">
        <w:t>robustos sobre</w:t>
      </w:r>
      <w:r w:rsidR="00B51191">
        <w:t xml:space="preserve"> cada utente, as informações  incluem histórico de saúde do utente e familiar. As informações recolhidas podem ser partilhadas com outros profissionais da saúde.</w:t>
      </w:r>
      <w:r w:rsidR="00FB015B">
        <w:t xml:space="preserve"> </w:t>
      </w:r>
      <w:r>
        <w:t>A plataforma respeita</w:t>
      </w:r>
      <w:r w:rsidR="000F4DB8" w:rsidRPr="00541F07">
        <w:t xml:space="preserve"> as normas do novo Regulamento Geral de Proteção de Dados, </w:t>
      </w:r>
      <w:r w:rsidR="00E942FD">
        <w:t xml:space="preserve">sendo que </w:t>
      </w:r>
      <w:r w:rsidR="00B51191">
        <w:t xml:space="preserve">os dados </w:t>
      </w:r>
      <w:r w:rsidR="00E942FD">
        <w:t xml:space="preserve"> </w:t>
      </w:r>
      <w:r w:rsidR="000F4DB8" w:rsidRPr="00541F07">
        <w:t>dos utentes são apenas acedidos p</w:t>
      </w:r>
      <w:r w:rsidR="000F4DB8">
        <w:t xml:space="preserve">elos </w:t>
      </w:r>
      <w:r w:rsidR="000F4DB8" w:rsidRPr="00541F07">
        <w:t xml:space="preserve">profissionais </w:t>
      </w:r>
      <w:r w:rsidR="00B51191">
        <w:t xml:space="preserve">da saúde </w:t>
      </w:r>
      <w:r w:rsidR="000F4DB8">
        <w:t>a</w:t>
      </w:r>
      <w:r w:rsidR="000F4DB8" w:rsidRPr="00541F07">
        <w:t xml:space="preserve"> quem o</w:t>
      </w:r>
      <w:r w:rsidR="00406455">
        <w:t>s</w:t>
      </w:r>
      <w:r w:rsidR="000F4DB8" w:rsidRPr="00541F07">
        <w:t xml:space="preserve"> mesmo</w:t>
      </w:r>
      <w:r w:rsidR="00406455">
        <w:t>s</w:t>
      </w:r>
      <w:r w:rsidR="000F4DB8" w:rsidRPr="00541F07">
        <w:t xml:space="preserve"> concede</w:t>
      </w:r>
      <w:r w:rsidR="00406455">
        <w:t>m</w:t>
      </w:r>
      <w:r w:rsidR="000F4DB8" w:rsidRPr="00541F07">
        <w:t xml:space="preserve"> permissão</w:t>
      </w:r>
      <w:r w:rsidR="000F4DB8">
        <w:t xml:space="preserve">. O </w:t>
      </w:r>
      <w:r w:rsidR="000F4DB8" w:rsidRPr="00541F07">
        <w:t xml:space="preserve">utente tem sempre </w:t>
      </w:r>
      <w:r w:rsidR="000F4DB8">
        <w:t>acesso à informação</w:t>
      </w:r>
      <w:r w:rsidR="000F4DB8" w:rsidRPr="00541F07">
        <w:t xml:space="preserve"> </w:t>
      </w:r>
      <w:r w:rsidR="000F4DB8">
        <w:t>sobre</w:t>
      </w:r>
      <w:r w:rsidR="000F4DB8" w:rsidRPr="00541F07">
        <w:t xml:space="preserve"> quem tem acesso aos seus dados médico</w:t>
      </w:r>
      <w:r w:rsidR="000F4DB8">
        <w:t>s</w:t>
      </w:r>
      <w:r w:rsidR="000F4DB8" w:rsidRPr="00541F07">
        <w:t>.</w:t>
      </w:r>
    </w:p>
    <w:p w14:paraId="062AA90C" w14:textId="2DA3DB9F" w:rsidR="00E942FD" w:rsidRDefault="00E942FD" w:rsidP="00E942FD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Palavras Chave</w:t>
      </w:r>
    </w:p>
    <w:p w14:paraId="35619197" w14:textId="518946BB" w:rsidR="00970F62" w:rsidRDefault="00E942FD" w:rsidP="00970F62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E942FD">
        <w:rPr>
          <w:rFonts w:ascii="Calibri" w:eastAsia="Calibri" w:hAnsi="Calibri" w:cs="Calibri"/>
          <w:bCs/>
          <w:sz w:val="28"/>
          <w:szCs w:val="28"/>
        </w:rPr>
        <w:t xml:space="preserve">Medical Skin </w:t>
      </w:r>
      <w:bookmarkStart w:id="1" w:name="_Hlk519282115"/>
      <w:r w:rsidRPr="00E942FD">
        <w:rPr>
          <w:rFonts w:ascii="Calibri" w:eastAsia="Calibri" w:hAnsi="Calibri" w:cs="Calibri"/>
          <w:bCs/>
          <w:sz w:val="28"/>
          <w:szCs w:val="28"/>
        </w:rPr>
        <w:t>Care</w:t>
      </w:r>
      <w:bookmarkEnd w:id="1"/>
      <w:r w:rsidRPr="00E942FD">
        <w:rPr>
          <w:rFonts w:ascii="Calibri" w:eastAsia="Calibri" w:hAnsi="Calibri" w:cs="Calibri"/>
          <w:bCs/>
          <w:sz w:val="28"/>
          <w:szCs w:val="28"/>
        </w:rPr>
        <w:t xml:space="preserve">, dermatologia, ficha médica, </w:t>
      </w:r>
      <w:r w:rsidR="00331E74">
        <w:rPr>
          <w:rFonts w:ascii="Calibri" w:eastAsia="Calibri" w:hAnsi="Calibri" w:cs="Calibri"/>
          <w:bCs/>
          <w:sz w:val="28"/>
          <w:szCs w:val="28"/>
        </w:rPr>
        <w:t>dermato</w:t>
      </w:r>
      <w:r w:rsidR="00331E74" w:rsidRPr="00E942FD">
        <w:rPr>
          <w:rFonts w:ascii="Calibri" w:eastAsia="Calibri" w:hAnsi="Calibri" w:cs="Calibri"/>
          <w:bCs/>
          <w:sz w:val="28"/>
          <w:szCs w:val="28"/>
        </w:rPr>
        <w:t>sc</w:t>
      </w:r>
      <w:r w:rsidR="00331E74">
        <w:rPr>
          <w:rFonts w:ascii="Calibri" w:eastAsia="Calibri" w:hAnsi="Calibri" w:cs="Calibri"/>
          <w:bCs/>
          <w:sz w:val="28"/>
          <w:szCs w:val="28"/>
        </w:rPr>
        <w:t>ó</w:t>
      </w:r>
      <w:r w:rsidR="00331E74" w:rsidRPr="00E942FD">
        <w:rPr>
          <w:rFonts w:ascii="Calibri" w:eastAsia="Calibri" w:hAnsi="Calibri" w:cs="Calibri"/>
          <w:bCs/>
          <w:sz w:val="28"/>
          <w:szCs w:val="28"/>
        </w:rPr>
        <w:t>pio</w:t>
      </w:r>
      <w:r w:rsidRPr="00E942FD">
        <w:rPr>
          <w:rFonts w:ascii="Calibri" w:eastAsia="Calibri" w:hAnsi="Calibri" w:cs="Calibri"/>
          <w:bCs/>
          <w:sz w:val="28"/>
          <w:szCs w:val="28"/>
        </w:rPr>
        <w:t>,  saúde, pele</w:t>
      </w:r>
      <w:r w:rsidR="00970F62">
        <w:rPr>
          <w:rFonts w:ascii="Calibri" w:eastAsia="Calibri" w:hAnsi="Calibri" w:cs="Calibri"/>
          <w:bCs/>
          <w:sz w:val="28"/>
          <w:szCs w:val="28"/>
        </w:rPr>
        <w:t>.</w:t>
      </w:r>
    </w:p>
    <w:p w14:paraId="1589527C" w14:textId="77777777" w:rsidR="000D5DF5" w:rsidRDefault="000D5DF5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br w:type="page"/>
      </w:r>
    </w:p>
    <w:p w14:paraId="2A56ED57" w14:textId="578E9F7D" w:rsidR="00123279" w:rsidRPr="00970F62" w:rsidRDefault="00970F62" w:rsidP="00970F62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br w:type="page"/>
      </w:r>
    </w:p>
    <w:sdt>
      <w:sdtPr>
        <w:id w:val="-555925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A303D" w14:textId="77777777" w:rsidR="00802314" w:rsidRDefault="00123279">
          <w:pPr>
            <w:pStyle w:val="ndice1"/>
            <w:tabs>
              <w:tab w:val="right" w:leader="dot" w:pos="8494"/>
            </w:tabs>
          </w:pPr>
          <w:r w:rsidRPr="00D27A79">
            <w:rPr>
              <w:rStyle w:val="Ttulo1Carter"/>
            </w:rPr>
            <w:t>Conteúdo</w:t>
          </w:r>
        </w:p>
        <w:p w14:paraId="39B0095F" w14:textId="4424D673" w:rsidR="006C50AC" w:rsidRDefault="0012327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53985" w:history="1">
            <w:r w:rsidR="006C50AC" w:rsidRPr="000341F3">
              <w:rPr>
                <w:rStyle w:val="Hiperligao"/>
                <w:noProof/>
              </w:rPr>
              <w:t>Glossário</w:t>
            </w:r>
            <w:r w:rsidR="006C50AC">
              <w:rPr>
                <w:noProof/>
                <w:webHidden/>
              </w:rPr>
              <w:tab/>
            </w:r>
            <w:r w:rsidR="006C50AC">
              <w:rPr>
                <w:noProof/>
                <w:webHidden/>
              </w:rPr>
              <w:fldChar w:fldCharType="begin"/>
            </w:r>
            <w:r w:rsidR="006C50AC">
              <w:rPr>
                <w:noProof/>
                <w:webHidden/>
              </w:rPr>
              <w:instrText xml:space="preserve"> PAGEREF _Toc519353985 \h </w:instrText>
            </w:r>
            <w:r w:rsidR="006C50AC">
              <w:rPr>
                <w:noProof/>
                <w:webHidden/>
              </w:rPr>
            </w:r>
            <w:r w:rsidR="006C50AC"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</w:t>
            </w:r>
            <w:r w:rsidR="006C50AC">
              <w:rPr>
                <w:noProof/>
                <w:webHidden/>
              </w:rPr>
              <w:fldChar w:fldCharType="end"/>
            </w:r>
          </w:hyperlink>
        </w:p>
        <w:p w14:paraId="3164422D" w14:textId="6EE931BA" w:rsidR="006C50AC" w:rsidRDefault="006C50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86" w:history="1">
            <w:r w:rsidRPr="000341F3">
              <w:rPr>
                <w:rStyle w:val="Hiperligao"/>
                <w:noProof/>
                <w:lang w:eastAsia="pt-PT"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88D1" w14:textId="5517940F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87" w:history="1">
            <w:r w:rsidRPr="000341F3">
              <w:rPr>
                <w:rStyle w:val="Hiperligao"/>
                <w:noProof/>
                <w:lang w:eastAsia="pt-PT"/>
              </w:rPr>
              <w:t>1.1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BD46" w14:textId="518CE2FF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88" w:history="1">
            <w:r w:rsidRPr="000341F3">
              <w:rPr>
                <w:rStyle w:val="Hiperligao"/>
                <w:noProof/>
                <w:lang w:eastAsia="pt-PT"/>
              </w:rPr>
              <w:t>1.2 Projetos semelhantes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104D" w14:textId="3A46D333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89" w:history="1">
            <w:r w:rsidRPr="000341F3">
              <w:rPr>
                <w:rStyle w:val="Hiperligao"/>
                <w:noProof/>
              </w:rPr>
              <w:t xml:space="preserve">1.2.1. Dermatron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4D10" w14:textId="72D1ADC5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90" w:history="1">
            <w:r w:rsidRPr="000341F3">
              <w:rPr>
                <w:rStyle w:val="Hiperligao"/>
                <w:noProof/>
              </w:rPr>
              <w:t>1.2.2. OpenMRS</w:t>
            </w:r>
            <w:r w:rsidRPr="000341F3">
              <w:rPr>
                <w:rStyle w:val="Hiperligao"/>
                <w:noProof/>
                <w:vertAlign w:val="superscript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38A7" w14:textId="4C33A5AA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91" w:history="1">
            <w:r w:rsidRPr="000341F3">
              <w:rPr>
                <w:rStyle w:val="Hiperligao"/>
                <w:noProof/>
              </w:rPr>
              <w:t>1.3 Medical Skin 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3057" w14:textId="36F387F2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92" w:history="1">
            <w:r w:rsidRPr="000341F3">
              <w:rPr>
                <w:rStyle w:val="Hiperligao"/>
                <w:noProof/>
              </w:rPr>
              <w:t>1.3.1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52FE" w14:textId="7037B9E2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93" w:history="1">
            <w:r w:rsidRPr="000341F3">
              <w:rPr>
                <w:rStyle w:val="Hiperligao"/>
                <w:noProof/>
              </w:rPr>
              <w:t>1.4 Estrutura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CEDD" w14:textId="3703A21A" w:rsidR="006C50AC" w:rsidRDefault="006C50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94" w:history="1">
            <w:r w:rsidRPr="000341F3">
              <w:rPr>
                <w:rStyle w:val="Hiperligao"/>
                <w:noProof/>
              </w:rPr>
              <w:t>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C00A" w14:textId="275AE0F7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95" w:history="1">
            <w:r w:rsidRPr="000341F3">
              <w:rPr>
                <w:rStyle w:val="Hiperligao"/>
                <w:noProof/>
              </w:rPr>
              <w:t>2.1.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0B9C" w14:textId="7EF91087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96" w:history="1">
            <w:r w:rsidRPr="000341F3">
              <w:rPr>
                <w:rStyle w:val="Hiperligao"/>
                <w:noProof/>
              </w:rPr>
              <w:t>2.1.1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408D" w14:textId="68E90ECE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97" w:history="1">
            <w:r w:rsidRPr="000341F3">
              <w:rPr>
                <w:rStyle w:val="Hiperligao"/>
                <w:noProof/>
              </w:rPr>
              <w:t>2.1.2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5C1A" w14:textId="5A09193B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98" w:history="1">
            <w:r w:rsidRPr="000341F3">
              <w:rPr>
                <w:rStyle w:val="Hiperligao"/>
                <w:noProof/>
              </w:rPr>
              <w:t>2.1.3 Enfermeiro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4D74" w14:textId="3BB287C3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3999" w:history="1">
            <w:r w:rsidRPr="000341F3">
              <w:rPr>
                <w:rStyle w:val="Hiperligao"/>
                <w:noProof/>
              </w:rPr>
              <w:t>2.1.4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2638" w14:textId="1F767C6D" w:rsidR="006C50AC" w:rsidRDefault="006C50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00" w:history="1">
            <w:r w:rsidRPr="000341F3">
              <w:rPr>
                <w:rStyle w:val="Hiperligao"/>
                <w:noProof/>
              </w:rPr>
              <w:t>3. Tecnologias utilizadas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0C56" w14:textId="78510B5E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01" w:history="1">
            <w:r w:rsidRPr="000341F3">
              <w:rPr>
                <w:rStyle w:val="Hiperligao"/>
                <w:noProof/>
              </w:rPr>
              <w:t>3.1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F87D" w14:textId="7C577F9B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02" w:history="1">
            <w:r w:rsidRPr="000341F3">
              <w:rPr>
                <w:rStyle w:val="Hiperligao"/>
                <w:noProof/>
              </w:rPr>
              <w:t xml:space="preserve">3.1.1 </w:t>
            </w:r>
            <w:r w:rsidRPr="000341F3">
              <w:rPr>
                <w:rStyle w:val="Hiperligao"/>
                <w:i/>
                <w:noProof/>
              </w:rPr>
              <w:t>Frameworks</w:t>
            </w:r>
            <w:r w:rsidRPr="000341F3">
              <w:rPr>
                <w:rStyle w:val="Hiperligao"/>
                <w:noProof/>
              </w:rPr>
              <w:t xml:space="preserve"> para construção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A48F" w14:textId="5327533B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03" w:history="1">
            <w:r w:rsidRPr="000341F3">
              <w:rPr>
                <w:rStyle w:val="Hiperligao"/>
                <w:noProof/>
              </w:rPr>
              <w:t>3.2.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D0EC" w14:textId="67D07956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04" w:history="1">
            <w:r w:rsidRPr="000341F3">
              <w:rPr>
                <w:rStyle w:val="Hiperligao"/>
                <w:noProof/>
              </w:rPr>
              <w:t>3.2.1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D8CF" w14:textId="7941F860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05" w:history="1">
            <w:r w:rsidRPr="000341F3">
              <w:rPr>
                <w:rStyle w:val="Hiperligao"/>
                <w:noProof/>
              </w:rPr>
              <w:t>3.2.2. Cifra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4655" w14:textId="7328BC26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06" w:history="1">
            <w:r w:rsidRPr="000341F3">
              <w:rPr>
                <w:rStyle w:val="Hiperligao"/>
                <w:noProof/>
              </w:rPr>
              <w:t>3.3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E925" w14:textId="771CFAB7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07" w:history="1">
            <w:r w:rsidRPr="000341F3">
              <w:rPr>
                <w:rStyle w:val="Hiperligao"/>
                <w:noProof/>
              </w:rPr>
              <w:t>3.3.1 Key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081C" w14:textId="672B2899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08" w:history="1">
            <w:r w:rsidRPr="000341F3">
              <w:rPr>
                <w:rStyle w:val="Hiperligao"/>
                <w:noProof/>
              </w:rPr>
              <w:t>3.3.2 Storage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E194" w14:textId="7EF93268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09" w:history="1">
            <w:r w:rsidRPr="000341F3">
              <w:rPr>
                <w:rStyle w:val="Hiperligao"/>
                <w:noProof/>
              </w:rPr>
              <w:t xml:space="preserve">3.4 </w:t>
            </w:r>
            <w:r w:rsidRPr="000341F3">
              <w:rPr>
                <w:rStyle w:val="Hiperligao"/>
                <w:i/>
                <w:noProof/>
              </w:rPr>
              <w:t>Client-Side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C894" w14:textId="2D3C2D2C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10" w:history="1">
            <w:r w:rsidRPr="000341F3">
              <w:rPr>
                <w:rStyle w:val="Hiperligao"/>
                <w:noProof/>
              </w:rPr>
              <w:t>3.4.1 Captura de Foto Através dum Dermatoscópio.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9921" w14:textId="581636D9" w:rsidR="006C50AC" w:rsidRDefault="006C50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11" w:history="1">
            <w:r w:rsidRPr="000341F3">
              <w:rPr>
                <w:rStyle w:val="Hiperligao"/>
                <w:noProof/>
              </w:rPr>
              <w:t>4.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45C8" w14:textId="1433F280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12" w:history="1">
            <w:r w:rsidRPr="000341F3">
              <w:rPr>
                <w:rStyle w:val="Hiperligao"/>
                <w:noProof/>
              </w:rPr>
              <w:t>4.1 Camada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C560" w14:textId="741ED8D2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13" w:history="1">
            <w:r w:rsidRPr="000341F3">
              <w:rPr>
                <w:rStyle w:val="Hiperligao"/>
                <w:noProof/>
              </w:rPr>
              <w:t>4.2. Camada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C4CD" w14:textId="2A3A8C64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14" w:history="1">
            <w:r w:rsidRPr="000341F3">
              <w:rPr>
                <w:rStyle w:val="Hiperligao"/>
                <w:noProof/>
              </w:rPr>
              <w:t>4.2.1 Cifra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A68B" w14:textId="6631C7E0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15" w:history="1">
            <w:r w:rsidRPr="000341F3">
              <w:rPr>
                <w:rStyle w:val="Hiperligao"/>
                <w:noProof/>
              </w:rPr>
              <w:t>4.2.2 Armazenamento das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F391" w14:textId="58916296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16" w:history="1">
            <w:r w:rsidRPr="000341F3">
              <w:rPr>
                <w:rStyle w:val="Hiperligao"/>
                <w:noProof/>
              </w:rPr>
              <w:t>4.2.3 Registo 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F00B" w14:textId="34261632" w:rsidR="006C50AC" w:rsidRDefault="006C50A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17" w:history="1">
            <w:r w:rsidRPr="000341F3">
              <w:rPr>
                <w:rStyle w:val="Hiperligao"/>
                <w:noProof/>
              </w:rPr>
              <w:t>4.3 Camada de Acesso Aos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C544" w14:textId="710511C4" w:rsidR="006C50AC" w:rsidRDefault="006C50A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18" w:history="1">
            <w:r w:rsidRPr="000341F3">
              <w:rPr>
                <w:rStyle w:val="Hiperligao"/>
                <w:noProof/>
              </w:rPr>
              <w:t>4.3.1.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916D" w14:textId="69EF0875" w:rsidR="006C50AC" w:rsidRDefault="006C50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19" w:history="1">
            <w:r w:rsidRPr="000341F3">
              <w:rPr>
                <w:rStyle w:val="Hiperligao"/>
                <w:noProof/>
              </w:rPr>
              <w:t>5. 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E6A1" w14:textId="1AD3C3A0" w:rsidR="006C50AC" w:rsidRDefault="006C50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20" w:history="1">
            <w:r w:rsidRPr="000341F3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74C5" w14:textId="520E83B0" w:rsidR="006C50AC" w:rsidRDefault="006C50A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9354021" w:history="1">
            <w:r w:rsidRPr="000341F3">
              <w:rPr>
                <w:rStyle w:val="Hiperligao"/>
                <w:rFonts w:eastAsia="Calibri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3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2197" w14:textId="138474B7" w:rsidR="00123279" w:rsidRDefault="00123279">
          <w:r>
            <w:rPr>
              <w:b/>
              <w:bCs/>
            </w:rPr>
            <w:fldChar w:fldCharType="end"/>
          </w:r>
        </w:p>
      </w:sdtContent>
    </w:sdt>
    <w:p w14:paraId="7B3A8985" w14:textId="77777777" w:rsidR="00EC012D" w:rsidRDefault="00EC012D" w:rsidP="00260AD5">
      <w:pPr>
        <w:rPr>
          <w:color w:val="4472C4" w:themeColor="accent1"/>
          <w:sz w:val="32"/>
        </w:rPr>
        <w:sectPr w:rsidR="00EC012D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99D53D" w14:textId="31F2DA9B" w:rsidR="000D5DF5" w:rsidRDefault="000D5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BR"/>
        </w:rPr>
      </w:pPr>
      <w:bookmarkStart w:id="2" w:name="_Toc512879277"/>
      <w:r>
        <w:lastRenderedPageBreak/>
        <w:br w:type="page"/>
      </w:r>
    </w:p>
    <w:p w14:paraId="66C78BBA" w14:textId="11643D8C" w:rsidR="00A4782B" w:rsidRPr="00C21FB7" w:rsidRDefault="00A4782B" w:rsidP="00D27A79">
      <w:pPr>
        <w:pStyle w:val="Ttulo1"/>
        <w:rPr>
          <w:rFonts w:ascii="Helvetica" w:hAnsi="Helvetica" w:cs="Helvetica"/>
          <w:color w:val="55A720"/>
        </w:rPr>
      </w:pPr>
      <w:bookmarkStart w:id="3" w:name="_Toc519353985"/>
      <w:r w:rsidRPr="003C4C26">
        <w:lastRenderedPageBreak/>
        <w:t>Glossário</w:t>
      </w:r>
      <w:bookmarkEnd w:id="3"/>
    </w:p>
    <w:p w14:paraId="16109578" w14:textId="6E948311" w:rsidR="00A4782B" w:rsidRPr="00970F62" w:rsidRDefault="00A4782B" w:rsidP="00C21FB7">
      <w:pPr>
        <w:jc w:val="both"/>
        <w:rPr>
          <w:rFonts w:ascii="Calibri" w:eastAsia="Calibri" w:hAnsi="Calibri" w:cs="Calibri"/>
          <w:bCs/>
        </w:rPr>
        <w:sectPr w:rsidR="00A4782B" w:rsidRPr="00970F62" w:rsidSect="00D95352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F014DE">
        <w:rPr>
          <w:rFonts w:ascii="Calibri" w:eastAsia="Calibri" w:hAnsi="Calibri" w:cs="Calibri"/>
          <w:bCs/>
        </w:rPr>
        <w:t>No decorrer do presente documento encontram-se algu</w:t>
      </w:r>
      <w:r w:rsidR="00FB015B">
        <w:rPr>
          <w:rFonts w:ascii="Calibri" w:eastAsia="Calibri" w:hAnsi="Calibri" w:cs="Calibri"/>
          <w:bCs/>
        </w:rPr>
        <w:t>mas</w:t>
      </w:r>
      <w:r w:rsidRPr="00F014DE">
        <w:rPr>
          <w:rFonts w:ascii="Calibri" w:eastAsia="Calibri" w:hAnsi="Calibri" w:cs="Calibri"/>
          <w:bCs/>
        </w:rPr>
        <w:t xml:space="preserve"> </w:t>
      </w:r>
      <w:r w:rsidR="00FB015B">
        <w:rPr>
          <w:rFonts w:ascii="Calibri" w:eastAsia="Calibri" w:hAnsi="Calibri" w:cs="Calibri"/>
          <w:bCs/>
        </w:rPr>
        <w:t>expressões utilizadas no âmbito deste projeto</w:t>
      </w:r>
      <w:r w:rsidRPr="00F014DE">
        <w:rPr>
          <w:rFonts w:ascii="Calibri" w:eastAsia="Calibri" w:hAnsi="Calibri" w:cs="Calibri"/>
          <w:bCs/>
        </w:rPr>
        <w:t xml:space="preserve">. Nesta seção introduzimos </w:t>
      </w:r>
      <w:r w:rsidR="00331E74" w:rsidRPr="00F014DE">
        <w:rPr>
          <w:rFonts w:ascii="Calibri" w:eastAsia="Calibri" w:hAnsi="Calibri" w:cs="Calibri"/>
          <w:bCs/>
        </w:rPr>
        <w:t>ess</w:t>
      </w:r>
      <w:r w:rsidR="00331E74">
        <w:rPr>
          <w:rFonts w:ascii="Calibri" w:eastAsia="Calibri" w:hAnsi="Calibri" w:cs="Calibri"/>
          <w:bCs/>
        </w:rPr>
        <w:t>a</w:t>
      </w:r>
      <w:r w:rsidR="00331E74" w:rsidRPr="00F014DE">
        <w:rPr>
          <w:rFonts w:ascii="Calibri" w:eastAsia="Calibri" w:hAnsi="Calibri" w:cs="Calibri"/>
          <w:bCs/>
        </w:rPr>
        <w:t xml:space="preserve">s </w:t>
      </w:r>
      <w:r w:rsidR="00331E74">
        <w:rPr>
          <w:rFonts w:ascii="Calibri" w:eastAsia="Calibri" w:hAnsi="Calibri" w:cs="Calibri"/>
          <w:bCs/>
        </w:rPr>
        <w:t>expressões</w:t>
      </w:r>
      <w:r w:rsidR="00331E74" w:rsidRPr="00F014DE">
        <w:rPr>
          <w:rFonts w:ascii="Calibri" w:eastAsia="Calibri" w:hAnsi="Calibri" w:cs="Calibri"/>
          <w:bCs/>
        </w:rPr>
        <w:t xml:space="preserve"> </w:t>
      </w:r>
      <w:r w:rsidRPr="00F014DE">
        <w:rPr>
          <w:rFonts w:ascii="Calibri" w:eastAsia="Calibri" w:hAnsi="Calibri" w:cs="Calibri"/>
          <w:bCs/>
        </w:rPr>
        <w:t>e as respetivas definições de modo a facilitar a leitura do relatório.</w:t>
      </w:r>
    </w:p>
    <w:p w14:paraId="40D94117" w14:textId="1631F855" w:rsidR="00A4782B" w:rsidRPr="00C21FB7" w:rsidRDefault="00A4782B" w:rsidP="00A4782B">
      <w:pPr>
        <w:rPr>
          <w:rFonts w:ascii="Calibri" w:eastAsia="Calibri" w:hAnsi="Calibri" w:cs="Calibri"/>
          <w:bCs/>
          <w:sz w:val="20"/>
          <w:szCs w:val="28"/>
        </w:rPr>
      </w:pPr>
    </w:p>
    <w:p w14:paraId="69A2D543" w14:textId="77777777" w:rsidR="00A4782B" w:rsidRPr="00C21FB7" w:rsidRDefault="00A4782B" w:rsidP="00A4782B">
      <w:pPr>
        <w:rPr>
          <w:rFonts w:ascii="Calibri" w:eastAsia="Calibri" w:hAnsi="Calibri" w:cs="Calibri"/>
          <w:b/>
          <w:bCs/>
          <w:sz w:val="20"/>
          <w:szCs w:val="28"/>
        </w:rPr>
      </w:pPr>
      <w:r w:rsidRPr="00C21FB7">
        <w:rPr>
          <w:rFonts w:ascii="Calibri" w:eastAsia="Calibri" w:hAnsi="Calibri" w:cs="Calibri"/>
          <w:b/>
          <w:bCs/>
          <w:sz w:val="20"/>
          <w:szCs w:val="28"/>
        </w:rPr>
        <w:t>Ficha médica.</w:t>
      </w:r>
    </w:p>
    <w:p w14:paraId="26DC573D" w14:textId="350E7F2A" w:rsidR="00A4782B" w:rsidRPr="00970F62" w:rsidRDefault="00A4782B" w:rsidP="00A4782B">
      <w:pPr>
        <w:jc w:val="both"/>
        <w:rPr>
          <w:rFonts w:eastAsia="Calibri" w:cstheme="minorHAnsi"/>
          <w:bCs/>
          <w:sz w:val="20"/>
          <w:szCs w:val="28"/>
        </w:rPr>
      </w:pPr>
      <w:r w:rsidRPr="00970F62">
        <w:rPr>
          <w:rFonts w:eastAsia="Calibri" w:cstheme="minorHAnsi"/>
          <w:b/>
          <w:bCs/>
          <w:sz w:val="20"/>
          <w:szCs w:val="28"/>
        </w:rPr>
        <w:t xml:space="preserve">      </w:t>
      </w:r>
      <w:bookmarkStart w:id="4" w:name="_Hlk519346038"/>
      <w:r w:rsidRPr="00970F62">
        <w:rPr>
          <w:rFonts w:eastAsia="Calibri" w:cstheme="minorHAnsi"/>
          <w:bCs/>
          <w:sz w:val="20"/>
          <w:szCs w:val="28"/>
        </w:rPr>
        <w:t xml:space="preserve">Quando referimos à ficha médica, estamos a falar de ficha médica especifica para pacientes de dermatologias, a mesma </w:t>
      </w:r>
      <w:r w:rsidR="00541F07" w:rsidRPr="00970F62">
        <w:rPr>
          <w:rFonts w:eastAsia="Calibri" w:cstheme="minorHAnsi"/>
          <w:bCs/>
          <w:sz w:val="20"/>
          <w:szCs w:val="28"/>
        </w:rPr>
        <w:t>inclui</w:t>
      </w:r>
      <w:r w:rsidRPr="00970F62">
        <w:rPr>
          <w:rFonts w:eastAsia="Calibri" w:cstheme="minorHAnsi"/>
          <w:bCs/>
          <w:sz w:val="20"/>
          <w:szCs w:val="28"/>
        </w:rPr>
        <w:t>, tipo de pele, pigmentação da pele, textura, temperatura, detalhes que não aparecem numa ficha médica geral.</w:t>
      </w:r>
    </w:p>
    <w:bookmarkEnd w:id="4"/>
    <w:p w14:paraId="6E0B8836" w14:textId="77777777" w:rsidR="00A4782B" w:rsidRPr="00C21FB7" w:rsidRDefault="00A4782B" w:rsidP="00A4782B">
      <w:pPr>
        <w:rPr>
          <w:rFonts w:ascii="Calibri" w:eastAsia="Calibri" w:hAnsi="Calibri" w:cs="Calibri"/>
          <w:b/>
          <w:bCs/>
          <w:sz w:val="20"/>
          <w:szCs w:val="28"/>
        </w:rPr>
      </w:pPr>
      <w:r w:rsidRPr="00C21FB7">
        <w:rPr>
          <w:rFonts w:ascii="Calibri" w:eastAsia="Calibri" w:hAnsi="Calibri" w:cs="Calibri"/>
          <w:b/>
          <w:bCs/>
          <w:sz w:val="20"/>
          <w:szCs w:val="28"/>
        </w:rPr>
        <w:t>Grupo de Fichas médica.</w:t>
      </w:r>
    </w:p>
    <w:p w14:paraId="4B7583A4" w14:textId="7A397885" w:rsidR="00A4782B" w:rsidRPr="00970F62" w:rsidRDefault="00A4782B" w:rsidP="00970F62">
      <w:pPr>
        <w:ind w:firstLine="708"/>
        <w:jc w:val="both"/>
        <w:rPr>
          <w:rFonts w:eastAsia="Calibri" w:cstheme="minorHAnsi"/>
          <w:bCs/>
          <w:sz w:val="20"/>
          <w:szCs w:val="28"/>
        </w:rPr>
      </w:pPr>
      <w:r w:rsidRPr="00970F62">
        <w:rPr>
          <w:rFonts w:eastAsia="Calibri" w:cstheme="minorHAnsi"/>
          <w:bCs/>
          <w:sz w:val="20"/>
          <w:szCs w:val="28"/>
        </w:rPr>
        <w:t>Um grupo de fichas, é um agrupamento de fichas médica</w:t>
      </w:r>
      <w:r w:rsidR="00331E74" w:rsidRPr="00970F62">
        <w:rPr>
          <w:rFonts w:eastAsia="Calibri" w:cstheme="minorHAnsi"/>
          <w:bCs/>
          <w:sz w:val="20"/>
          <w:szCs w:val="28"/>
        </w:rPr>
        <w:t>s</w:t>
      </w:r>
      <w:r w:rsidRPr="00970F62">
        <w:rPr>
          <w:rFonts w:eastAsia="Calibri" w:cstheme="minorHAnsi"/>
          <w:bCs/>
          <w:sz w:val="20"/>
          <w:szCs w:val="28"/>
        </w:rPr>
        <w:t xml:space="preserve"> com base na patologia, todas as fichas médicas de um utente com a mesma patologia fazem parte do mesmo grupo de ficha.</w:t>
      </w:r>
    </w:p>
    <w:p w14:paraId="76480683" w14:textId="77777777" w:rsidR="00A4782B" w:rsidRPr="00C21FB7" w:rsidRDefault="00A4782B" w:rsidP="00A4782B">
      <w:pPr>
        <w:rPr>
          <w:rFonts w:ascii="Calibri" w:eastAsia="Calibri" w:hAnsi="Calibri" w:cs="Calibri"/>
          <w:b/>
          <w:bCs/>
          <w:sz w:val="20"/>
          <w:szCs w:val="28"/>
        </w:rPr>
      </w:pPr>
      <w:r w:rsidRPr="00C21FB7">
        <w:rPr>
          <w:rFonts w:ascii="Calibri" w:eastAsia="Calibri" w:hAnsi="Calibri" w:cs="Calibri"/>
          <w:b/>
          <w:bCs/>
          <w:sz w:val="20"/>
          <w:szCs w:val="28"/>
        </w:rPr>
        <w:t>Perfis de utilizadores.</w:t>
      </w:r>
    </w:p>
    <w:p w14:paraId="442ECAEC" w14:textId="77777777" w:rsidR="00A4782B" w:rsidRPr="00C21FB7" w:rsidRDefault="00A4782B" w:rsidP="00A4782B">
      <w:pPr>
        <w:jc w:val="both"/>
        <w:rPr>
          <w:rFonts w:ascii="Calibri" w:eastAsia="Calibri" w:hAnsi="Calibri" w:cs="Calibri"/>
          <w:bCs/>
          <w:sz w:val="20"/>
          <w:szCs w:val="28"/>
        </w:rPr>
      </w:pPr>
      <w:r w:rsidRPr="00C21FB7">
        <w:rPr>
          <w:rFonts w:ascii="Calibri" w:eastAsia="Calibri" w:hAnsi="Calibri" w:cs="Calibri"/>
          <w:bCs/>
          <w:sz w:val="20"/>
          <w:szCs w:val="28"/>
        </w:rPr>
        <w:t>Existem 4 tipos de perfis de utilizadores, o administrativo que representa a entidade hospitalar, o médico, o enfermeiro e o utente (que também é referido como paciente) que são todos criados por uma unidade hospitalar (administrativo). Em algumas partes deste documento o administrativo será referido como unidade hospitalar e vice e versa.</w:t>
      </w:r>
    </w:p>
    <w:p w14:paraId="522B98F9" w14:textId="77777777" w:rsidR="00A4782B" w:rsidRPr="00C21FB7" w:rsidRDefault="00A4782B" w:rsidP="00A4782B">
      <w:pPr>
        <w:rPr>
          <w:rFonts w:ascii="Calibri" w:eastAsia="Calibri" w:hAnsi="Calibri" w:cs="Calibri"/>
          <w:b/>
          <w:bCs/>
          <w:sz w:val="20"/>
          <w:szCs w:val="28"/>
        </w:rPr>
      </w:pPr>
      <w:r w:rsidRPr="00C21FB7">
        <w:rPr>
          <w:rFonts w:ascii="Calibri" w:eastAsia="Calibri" w:hAnsi="Calibri" w:cs="Calibri"/>
          <w:b/>
          <w:bCs/>
          <w:sz w:val="20"/>
          <w:szCs w:val="28"/>
        </w:rPr>
        <w:t>Foto de Sinais.</w:t>
      </w:r>
    </w:p>
    <w:p w14:paraId="6D986F1B" w14:textId="77777777" w:rsidR="00A4782B" w:rsidRPr="00C21FB7" w:rsidRDefault="00A4782B" w:rsidP="00A4782B">
      <w:pPr>
        <w:jc w:val="both"/>
        <w:rPr>
          <w:rFonts w:ascii="Calibri" w:eastAsia="Calibri" w:hAnsi="Calibri" w:cs="Calibri"/>
          <w:bCs/>
          <w:sz w:val="20"/>
          <w:szCs w:val="28"/>
        </w:rPr>
      </w:pPr>
      <w:r w:rsidRPr="00C21FB7">
        <w:rPr>
          <w:rFonts w:ascii="Calibri" w:eastAsia="Calibri" w:hAnsi="Calibri" w:cs="Calibri"/>
          <w:bCs/>
          <w:sz w:val="20"/>
          <w:szCs w:val="28"/>
        </w:rPr>
        <w:t>São fotos adquiridas através de equipamentos especiais (dermatoscópio) que suportam uma resolução especifica para sinais em diferentes tons de pele.</w:t>
      </w:r>
    </w:p>
    <w:p w14:paraId="0BEB592C" w14:textId="77777777" w:rsidR="00A4782B" w:rsidRPr="00C21FB7" w:rsidRDefault="00A4782B" w:rsidP="00A4782B">
      <w:pPr>
        <w:rPr>
          <w:rFonts w:ascii="Calibri" w:eastAsia="Calibri" w:hAnsi="Calibri" w:cs="Calibri"/>
          <w:b/>
          <w:bCs/>
          <w:sz w:val="20"/>
          <w:szCs w:val="28"/>
        </w:rPr>
      </w:pPr>
      <w:r w:rsidRPr="00C21FB7">
        <w:rPr>
          <w:rFonts w:ascii="Calibri" w:eastAsia="Calibri" w:hAnsi="Calibri" w:cs="Calibri"/>
          <w:b/>
          <w:bCs/>
          <w:sz w:val="20"/>
          <w:szCs w:val="28"/>
        </w:rPr>
        <w:t>Unidades hospitalares.</w:t>
      </w:r>
    </w:p>
    <w:p w14:paraId="4F92F9A1" w14:textId="4572739E" w:rsidR="00A4782B" w:rsidRPr="00C21FB7" w:rsidRDefault="00A4782B" w:rsidP="00C21FB7">
      <w:pPr>
        <w:jc w:val="both"/>
        <w:rPr>
          <w:rFonts w:ascii="Calibri" w:eastAsia="Calibri" w:hAnsi="Calibri" w:cs="Calibri"/>
          <w:bCs/>
          <w:sz w:val="20"/>
          <w:szCs w:val="28"/>
        </w:rPr>
      </w:pPr>
      <w:r w:rsidRPr="00C21FB7">
        <w:rPr>
          <w:rFonts w:ascii="Calibri" w:eastAsia="Calibri" w:hAnsi="Calibri" w:cs="Calibri"/>
          <w:bCs/>
          <w:sz w:val="20"/>
          <w:szCs w:val="28"/>
        </w:rPr>
        <w:t>A unidade hospitalar aqui entende-se como hospitais, clínicas ou até mesmo pequenos consultórios médicos.</w:t>
      </w:r>
    </w:p>
    <w:p w14:paraId="547F68BC" w14:textId="77777777" w:rsidR="00A4782B" w:rsidRPr="00C21FB7" w:rsidRDefault="00A4782B" w:rsidP="00A4782B">
      <w:pPr>
        <w:rPr>
          <w:rFonts w:ascii="Calibri" w:eastAsia="Calibri" w:hAnsi="Calibri" w:cs="Calibri"/>
          <w:b/>
          <w:bCs/>
          <w:sz w:val="20"/>
          <w:szCs w:val="28"/>
        </w:rPr>
      </w:pPr>
      <w:r w:rsidRPr="00C21FB7">
        <w:rPr>
          <w:rFonts w:ascii="Calibri" w:eastAsia="Calibri" w:hAnsi="Calibri" w:cs="Calibri"/>
          <w:b/>
          <w:bCs/>
          <w:sz w:val="20"/>
          <w:szCs w:val="28"/>
        </w:rPr>
        <w:t>Registar utilizadores a uma unidade hospitalar.</w:t>
      </w:r>
    </w:p>
    <w:p w14:paraId="0E8B9374" w14:textId="28EB8CF9" w:rsidR="00A4782B" w:rsidRPr="00C21FB7" w:rsidRDefault="00A4782B" w:rsidP="00A4782B">
      <w:pPr>
        <w:jc w:val="both"/>
        <w:rPr>
          <w:rFonts w:ascii="Calibri" w:eastAsia="Calibri" w:hAnsi="Calibri" w:cs="Calibri"/>
          <w:bCs/>
          <w:sz w:val="20"/>
          <w:szCs w:val="28"/>
        </w:rPr>
      </w:pPr>
      <w:r w:rsidRPr="00C21FB7">
        <w:rPr>
          <w:rFonts w:ascii="Calibri" w:eastAsia="Calibri" w:hAnsi="Calibri" w:cs="Calibri"/>
          <w:bCs/>
          <w:sz w:val="20"/>
          <w:szCs w:val="28"/>
        </w:rPr>
        <w:t>Quando nos referimos em registar um utilizador, é no sentido de criar uma conta, a unidade hospitalar (administrativo), regista os médicos, enfermeiros e utentes.</w:t>
      </w:r>
    </w:p>
    <w:p w14:paraId="23ADE2DD" w14:textId="77777777" w:rsidR="00F963D4" w:rsidRPr="00F014DE" w:rsidRDefault="00F963D4" w:rsidP="00F014DE">
      <w:pPr>
        <w:rPr>
          <w:rFonts w:ascii="Calibri" w:eastAsia="Calibri" w:hAnsi="Calibri" w:cs="Calibri"/>
          <w:b/>
          <w:bCs/>
          <w:sz w:val="20"/>
          <w:szCs w:val="28"/>
        </w:rPr>
      </w:pPr>
      <w:r w:rsidRPr="00F014DE">
        <w:rPr>
          <w:rFonts w:ascii="Calibri" w:eastAsia="Calibri" w:hAnsi="Calibri" w:cs="Calibri"/>
          <w:b/>
          <w:bCs/>
          <w:sz w:val="20"/>
          <w:szCs w:val="28"/>
        </w:rPr>
        <w:t>Tipos de utilizadores</w:t>
      </w:r>
    </w:p>
    <w:p w14:paraId="4E48AF0E" w14:textId="77777777" w:rsidR="00F963D4" w:rsidRPr="00F014DE" w:rsidRDefault="00F963D4" w:rsidP="00F963D4">
      <w:pPr>
        <w:pStyle w:val="PargrafodaLista"/>
        <w:numPr>
          <w:ilvl w:val="1"/>
          <w:numId w:val="32"/>
        </w:numPr>
        <w:ind w:left="1080"/>
        <w:jc w:val="both"/>
        <w:rPr>
          <w:rFonts w:ascii="Calibri" w:eastAsia="Calibri" w:hAnsi="Calibri" w:cs="Calibri"/>
          <w:bCs/>
          <w:sz w:val="20"/>
          <w:szCs w:val="28"/>
        </w:rPr>
      </w:pPr>
      <w:r w:rsidRPr="00F014DE">
        <w:rPr>
          <w:rFonts w:ascii="Calibri" w:eastAsia="Calibri" w:hAnsi="Calibri" w:cs="Calibri"/>
          <w:bCs/>
          <w:sz w:val="20"/>
          <w:szCs w:val="28"/>
        </w:rPr>
        <w:t>Administrativo</w:t>
      </w:r>
    </w:p>
    <w:p w14:paraId="5570968F" w14:textId="77777777" w:rsidR="00F963D4" w:rsidRPr="00F014DE" w:rsidRDefault="00F963D4" w:rsidP="00F963D4">
      <w:pPr>
        <w:pStyle w:val="PargrafodaLista"/>
        <w:numPr>
          <w:ilvl w:val="1"/>
          <w:numId w:val="32"/>
        </w:numPr>
        <w:ind w:left="1080"/>
        <w:jc w:val="both"/>
        <w:rPr>
          <w:rFonts w:ascii="Calibri" w:eastAsia="Calibri" w:hAnsi="Calibri" w:cs="Calibri"/>
          <w:bCs/>
          <w:sz w:val="20"/>
          <w:szCs w:val="28"/>
        </w:rPr>
      </w:pPr>
      <w:r w:rsidRPr="00F014DE">
        <w:rPr>
          <w:rFonts w:ascii="Calibri" w:eastAsia="Calibri" w:hAnsi="Calibri" w:cs="Calibri"/>
          <w:bCs/>
          <w:sz w:val="20"/>
          <w:szCs w:val="28"/>
        </w:rPr>
        <w:t>Médico</w:t>
      </w:r>
    </w:p>
    <w:p w14:paraId="5B4CCA0F" w14:textId="77777777" w:rsidR="00F963D4" w:rsidRPr="00F014DE" w:rsidRDefault="00F963D4" w:rsidP="00F963D4">
      <w:pPr>
        <w:pStyle w:val="PargrafodaLista"/>
        <w:numPr>
          <w:ilvl w:val="1"/>
          <w:numId w:val="32"/>
        </w:numPr>
        <w:ind w:left="1080"/>
        <w:jc w:val="both"/>
        <w:rPr>
          <w:rFonts w:ascii="Calibri" w:eastAsia="Calibri" w:hAnsi="Calibri" w:cs="Calibri"/>
          <w:bCs/>
          <w:sz w:val="20"/>
          <w:szCs w:val="28"/>
        </w:rPr>
      </w:pPr>
      <w:r w:rsidRPr="00F014DE">
        <w:rPr>
          <w:rFonts w:ascii="Calibri" w:eastAsia="Calibri" w:hAnsi="Calibri" w:cs="Calibri"/>
          <w:bCs/>
          <w:sz w:val="20"/>
          <w:szCs w:val="28"/>
        </w:rPr>
        <w:t>Enfermeiro</w:t>
      </w:r>
    </w:p>
    <w:p w14:paraId="70AEE059" w14:textId="12633FCF" w:rsidR="00A4782B" w:rsidRPr="00F014DE" w:rsidRDefault="00F963D4" w:rsidP="00A4782B">
      <w:pPr>
        <w:pStyle w:val="PargrafodaLista"/>
        <w:numPr>
          <w:ilvl w:val="1"/>
          <w:numId w:val="32"/>
        </w:numPr>
        <w:ind w:left="1080"/>
        <w:jc w:val="both"/>
        <w:rPr>
          <w:rFonts w:ascii="Calibri" w:eastAsia="Calibri" w:hAnsi="Calibri" w:cs="Calibri"/>
          <w:bCs/>
          <w:sz w:val="20"/>
          <w:szCs w:val="28"/>
        </w:rPr>
      </w:pPr>
      <w:r w:rsidRPr="00F014DE">
        <w:rPr>
          <w:rFonts w:ascii="Calibri" w:eastAsia="Calibri" w:hAnsi="Calibri" w:cs="Calibri"/>
          <w:bCs/>
          <w:sz w:val="20"/>
          <w:szCs w:val="28"/>
        </w:rPr>
        <w:t>Utente</w:t>
      </w:r>
    </w:p>
    <w:p w14:paraId="6E3B19DB" w14:textId="77777777" w:rsidR="00A4782B" w:rsidRPr="00C21FB7" w:rsidRDefault="00A4782B" w:rsidP="00A4782B">
      <w:pPr>
        <w:rPr>
          <w:rFonts w:ascii="Calibri" w:eastAsia="Calibri" w:hAnsi="Calibri" w:cs="Calibri"/>
          <w:bCs/>
          <w:sz w:val="20"/>
          <w:szCs w:val="28"/>
        </w:rPr>
      </w:pPr>
      <w:r w:rsidRPr="00C21FB7">
        <w:rPr>
          <w:rFonts w:ascii="Calibri" w:eastAsia="Calibri" w:hAnsi="Calibri" w:cs="Calibri"/>
          <w:b/>
          <w:bCs/>
          <w:sz w:val="20"/>
          <w:szCs w:val="28"/>
        </w:rPr>
        <w:t>Adicionar utilizadores a uma unidade hospitalar</w:t>
      </w:r>
    </w:p>
    <w:p w14:paraId="1863AA0C" w14:textId="0A984C86" w:rsidR="00A4782B" w:rsidRPr="00C21FB7" w:rsidRDefault="00A4782B" w:rsidP="00C21FB7">
      <w:pPr>
        <w:jc w:val="both"/>
        <w:rPr>
          <w:rFonts w:ascii="Calibri" w:eastAsia="Calibri" w:hAnsi="Calibri" w:cs="Calibri"/>
          <w:bCs/>
          <w:sz w:val="20"/>
          <w:szCs w:val="28"/>
        </w:rPr>
      </w:pPr>
      <w:r w:rsidRPr="00C21FB7">
        <w:rPr>
          <w:rFonts w:ascii="Calibri" w:eastAsia="Calibri" w:hAnsi="Calibri" w:cs="Calibri"/>
          <w:bCs/>
          <w:sz w:val="20"/>
          <w:szCs w:val="28"/>
        </w:rPr>
        <w:t>Quando nos referimos a adicionar, é no sentido de criar uma relação entre o utilizador e a respetiva unidade hospitalar. A unidade hospitalar (administrativo), adiciona os médicos, enfermeiros e utentes através do email que os utilizadores usaram para o registo na aplicação.</w:t>
      </w:r>
    </w:p>
    <w:p w14:paraId="427F46EE" w14:textId="77777777" w:rsidR="00A4782B" w:rsidRPr="00C21FB7" w:rsidRDefault="00A4782B" w:rsidP="00A4782B">
      <w:pPr>
        <w:rPr>
          <w:rFonts w:ascii="Calibri" w:eastAsia="Calibri" w:hAnsi="Calibri" w:cs="Calibri"/>
          <w:b/>
          <w:bCs/>
          <w:sz w:val="20"/>
          <w:szCs w:val="28"/>
        </w:rPr>
      </w:pPr>
      <w:r w:rsidRPr="00C21FB7">
        <w:rPr>
          <w:rFonts w:ascii="Calibri" w:eastAsia="Calibri" w:hAnsi="Calibri" w:cs="Calibri"/>
          <w:b/>
          <w:bCs/>
          <w:sz w:val="20"/>
          <w:szCs w:val="28"/>
        </w:rPr>
        <w:t>Equipa médica.</w:t>
      </w:r>
    </w:p>
    <w:p w14:paraId="16B85C77" w14:textId="53DF9A18" w:rsidR="00A4782B" w:rsidRPr="00C21FB7" w:rsidRDefault="00A4782B" w:rsidP="00F014DE">
      <w:pPr>
        <w:jc w:val="both"/>
        <w:rPr>
          <w:rFonts w:ascii="Calibri" w:eastAsia="Calibri" w:hAnsi="Calibri" w:cs="Calibri"/>
          <w:bCs/>
          <w:sz w:val="20"/>
          <w:szCs w:val="28"/>
        </w:rPr>
      </w:pPr>
      <w:r w:rsidRPr="00C21FB7">
        <w:rPr>
          <w:rFonts w:ascii="Calibri" w:eastAsia="Calibri" w:hAnsi="Calibri" w:cs="Calibri"/>
          <w:bCs/>
          <w:sz w:val="20"/>
          <w:szCs w:val="28"/>
        </w:rPr>
        <w:t>Uma equipa médico é constituída por médicos e enfermeiros duma instituição</w:t>
      </w:r>
    </w:p>
    <w:p w14:paraId="6B6BB7DE" w14:textId="77777777" w:rsidR="00331E74" w:rsidRDefault="00331E74">
      <w:pPr>
        <w:rPr>
          <w:rFonts w:ascii="Calibri" w:eastAsia="Calibri" w:hAnsi="Calibri" w:cs="Calibri"/>
          <w:b/>
          <w:bCs/>
          <w:sz w:val="20"/>
          <w:szCs w:val="28"/>
        </w:rPr>
      </w:pPr>
      <w:r>
        <w:rPr>
          <w:rFonts w:ascii="Calibri" w:eastAsia="Calibri" w:hAnsi="Calibri" w:cs="Calibri"/>
          <w:b/>
          <w:bCs/>
          <w:sz w:val="20"/>
          <w:szCs w:val="28"/>
        </w:rPr>
        <w:br w:type="page"/>
      </w:r>
    </w:p>
    <w:p w14:paraId="39C00292" w14:textId="258B4891" w:rsidR="00A4782B" w:rsidRPr="00C21FB7" w:rsidRDefault="00A4782B" w:rsidP="00A4782B">
      <w:pPr>
        <w:rPr>
          <w:rFonts w:ascii="Calibri" w:eastAsia="Calibri" w:hAnsi="Calibri" w:cs="Calibri"/>
          <w:b/>
          <w:bCs/>
          <w:sz w:val="20"/>
          <w:szCs w:val="28"/>
        </w:rPr>
      </w:pPr>
      <w:r w:rsidRPr="00C21FB7">
        <w:rPr>
          <w:rFonts w:ascii="Calibri" w:eastAsia="Calibri" w:hAnsi="Calibri" w:cs="Calibri"/>
          <w:b/>
          <w:bCs/>
          <w:sz w:val="20"/>
          <w:szCs w:val="28"/>
        </w:rPr>
        <w:lastRenderedPageBreak/>
        <w:t>Permissão de Acesso.</w:t>
      </w:r>
    </w:p>
    <w:p w14:paraId="3222D5C3" w14:textId="5DF96C88" w:rsidR="00A4782B" w:rsidRPr="00C21FB7" w:rsidRDefault="00A4782B" w:rsidP="00C21FB7">
      <w:pPr>
        <w:jc w:val="both"/>
        <w:rPr>
          <w:rFonts w:ascii="Calibri" w:eastAsia="Calibri" w:hAnsi="Calibri" w:cs="Calibri"/>
          <w:bCs/>
          <w:sz w:val="20"/>
          <w:szCs w:val="28"/>
        </w:rPr>
      </w:pPr>
      <w:r w:rsidRPr="00C21FB7">
        <w:rPr>
          <w:rFonts w:ascii="Calibri" w:eastAsia="Calibri" w:hAnsi="Calibri" w:cs="Calibri"/>
          <w:bCs/>
          <w:sz w:val="20"/>
          <w:szCs w:val="28"/>
        </w:rPr>
        <w:t>É a permissão que um médico ou enfermeiro precisa para aceder ao grupo de fichas de um utente, são enviadas pela unidade hospitalar para utente.</w:t>
      </w:r>
    </w:p>
    <w:p w14:paraId="7D6F60A5" w14:textId="77777777" w:rsidR="00A4782B" w:rsidRPr="00C21FB7" w:rsidRDefault="00A4782B" w:rsidP="00A4782B">
      <w:pPr>
        <w:rPr>
          <w:rFonts w:ascii="Calibri" w:eastAsia="Calibri" w:hAnsi="Calibri" w:cs="Calibri"/>
          <w:bCs/>
          <w:sz w:val="20"/>
          <w:szCs w:val="28"/>
        </w:rPr>
      </w:pPr>
      <w:r w:rsidRPr="00C21FB7">
        <w:rPr>
          <w:rFonts w:ascii="Calibri" w:eastAsia="Calibri" w:hAnsi="Calibri" w:cs="Calibri"/>
          <w:b/>
          <w:bCs/>
          <w:i/>
          <w:sz w:val="20"/>
          <w:szCs w:val="28"/>
        </w:rPr>
        <w:t>Role</w:t>
      </w:r>
      <w:r w:rsidRPr="00C21FB7">
        <w:rPr>
          <w:rFonts w:ascii="Calibri" w:eastAsia="Calibri" w:hAnsi="Calibri" w:cs="Calibri"/>
          <w:b/>
          <w:bCs/>
          <w:sz w:val="20"/>
          <w:szCs w:val="28"/>
        </w:rPr>
        <w:t xml:space="preserve"> (função)</w:t>
      </w:r>
    </w:p>
    <w:p w14:paraId="65B2C643" w14:textId="61ECCCA5" w:rsidR="00A4782B" w:rsidRPr="00C21FB7" w:rsidRDefault="00A4782B" w:rsidP="00C21FB7">
      <w:pPr>
        <w:jc w:val="both"/>
        <w:rPr>
          <w:rFonts w:ascii="Calibri" w:eastAsia="Calibri" w:hAnsi="Calibri" w:cs="Calibri"/>
          <w:bCs/>
          <w:sz w:val="20"/>
          <w:szCs w:val="28"/>
        </w:rPr>
      </w:pPr>
      <w:r w:rsidRPr="00C21FB7">
        <w:rPr>
          <w:rFonts w:ascii="Calibri" w:eastAsia="Calibri" w:hAnsi="Calibri" w:cs="Calibri"/>
          <w:bCs/>
          <w:sz w:val="20"/>
          <w:szCs w:val="28"/>
        </w:rPr>
        <w:t>É um</w:t>
      </w:r>
      <w:r w:rsidR="00F1021E">
        <w:rPr>
          <w:rFonts w:ascii="Calibri" w:eastAsia="Calibri" w:hAnsi="Calibri" w:cs="Calibri"/>
          <w:bCs/>
          <w:sz w:val="20"/>
          <w:szCs w:val="28"/>
        </w:rPr>
        <w:t xml:space="preserve"> </w:t>
      </w:r>
      <w:r w:rsidRPr="00C21FB7">
        <w:rPr>
          <w:rFonts w:ascii="Calibri" w:eastAsia="Calibri" w:hAnsi="Calibri" w:cs="Calibri"/>
          <w:bCs/>
          <w:sz w:val="20"/>
          <w:szCs w:val="28"/>
        </w:rPr>
        <w:t>identifica</w:t>
      </w:r>
      <w:r w:rsidR="00F1021E">
        <w:rPr>
          <w:rFonts w:ascii="Calibri" w:eastAsia="Calibri" w:hAnsi="Calibri" w:cs="Calibri"/>
          <w:bCs/>
          <w:sz w:val="20"/>
          <w:szCs w:val="28"/>
        </w:rPr>
        <w:t>dor usado para distinguir o papel</w:t>
      </w:r>
      <w:r w:rsidRPr="00C21FB7">
        <w:rPr>
          <w:rFonts w:ascii="Calibri" w:eastAsia="Calibri" w:hAnsi="Calibri" w:cs="Calibri"/>
          <w:bCs/>
          <w:sz w:val="20"/>
          <w:szCs w:val="28"/>
        </w:rPr>
        <w:t xml:space="preserve"> </w:t>
      </w:r>
      <w:r w:rsidR="00A44CF7">
        <w:rPr>
          <w:rFonts w:ascii="Calibri" w:eastAsia="Calibri" w:hAnsi="Calibri" w:cs="Calibri"/>
          <w:bCs/>
          <w:sz w:val="20"/>
          <w:szCs w:val="28"/>
        </w:rPr>
        <w:t>de cada</w:t>
      </w:r>
      <w:r w:rsidR="00A44CF7" w:rsidRPr="00C21FB7">
        <w:rPr>
          <w:rFonts w:ascii="Calibri" w:eastAsia="Calibri" w:hAnsi="Calibri" w:cs="Calibri"/>
          <w:bCs/>
          <w:sz w:val="20"/>
          <w:szCs w:val="28"/>
        </w:rPr>
        <w:t xml:space="preserve"> </w:t>
      </w:r>
      <w:r w:rsidRPr="00C21FB7">
        <w:rPr>
          <w:rFonts w:ascii="Calibri" w:eastAsia="Calibri" w:hAnsi="Calibri" w:cs="Calibri"/>
          <w:bCs/>
          <w:sz w:val="20"/>
          <w:szCs w:val="28"/>
        </w:rPr>
        <w:t xml:space="preserve">utilizador, na aplicação temos 4 </w:t>
      </w:r>
      <w:r w:rsidRPr="00C21FB7">
        <w:rPr>
          <w:rFonts w:ascii="Calibri" w:eastAsia="Calibri" w:hAnsi="Calibri" w:cs="Calibri"/>
          <w:bCs/>
          <w:i/>
          <w:sz w:val="20"/>
          <w:szCs w:val="28"/>
        </w:rPr>
        <w:t>roles</w:t>
      </w:r>
      <w:r w:rsidRPr="00C21FB7">
        <w:rPr>
          <w:rFonts w:ascii="Calibri" w:eastAsia="Calibri" w:hAnsi="Calibri" w:cs="Calibri"/>
          <w:bCs/>
          <w:sz w:val="20"/>
          <w:szCs w:val="28"/>
        </w:rPr>
        <w:t xml:space="preserve"> relevantes: </w:t>
      </w:r>
      <w:r w:rsidRPr="00FB015B">
        <w:rPr>
          <w:rFonts w:ascii="Calibri" w:eastAsia="Calibri" w:hAnsi="Calibri" w:cs="Calibri"/>
          <w:bCs/>
          <w:i/>
          <w:sz w:val="20"/>
          <w:szCs w:val="28"/>
        </w:rPr>
        <w:t>administrative</w:t>
      </w:r>
      <w:r w:rsidRPr="00C21FB7">
        <w:rPr>
          <w:rFonts w:ascii="Calibri" w:eastAsia="Calibri" w:hAnsi="Calibri" w:cs="Calibri"/>
          <w:bCs/>
          <w:sz w:val="20"/>
          <w:szCs w:val="28"/>
        </w:rPr>
        <w:t xml:space="preserve">, </w:t>
      </w:r>
      <w:r w:rsidRPr="00FB015B">
        <w:rPr>
          <w:rFonts w:ascii="Calibri" w:eastAsia="Calibri" w:hAnsi="Calibri" w:cs="Calibri"/>
          <w:bCs/>
          <w:i/>
          <w:sz w:val="20"/>
          <w:szCs w:val="28"/>
        </w:rPr>
        <w:t>doctor</w:t>
      </w:r>
      <w:r w:rsidRPr="00C21FB7">
        <w:rPr>
          <w:rFonts w:ascii="Calibri" w:eastAsia="Calibri" w:hAnsi="Calibri" w:cs="Calibri"/>
          <w:bCs/>
          <w:sz w:val="20"/>
          <w:szCs w:val="28"/>
        </w:rPr>
        <w:t xml:space="preserve">, </w:t>
      </w:r>
      <w:r w:rsidRPr="00FB015B">
        <w:rPr>
          <w:rFonts w:ascii="Calibri" w:eastAsia="Calibri" w:hAnsi="Calibri" w:cs="Calibri"/>
          <w:bCs/>
          <w:i/>
          <w:sz w:val="20"/>
          <w:szCs w:val="28"/>
        </w:rPr>
        <w:t>nurse</w:t>
      </w:r>
      <w:r w:rsidRPr="00C21FB7">
        <w:rPr>
          <w:rFonts w:ascii="Calibri" w:eastAsia="Calibri" w:hAnsi="Calibri" w:cs="Calibri"/>
          <w:bCs/>
          <w:sz w:val="20"/>
          <w:szCs w:val="28"/>
        </w:rPr>
        <w:t xml:space="preserve">, </w:t>
      </w:r>
      <w:r w:rsidRPr="00FB015B">
        <w:rPr>
          <w:rFonts w:ascii="Calibri" w:eastAsia="Calibri" w:hAnsi="Calibri" w:cs="Calibri"/>
          <w:bCs/>
          <w:i/>
          <w:sz w:val="20"/>
          <w:szCs w:val="28"/>
        </w:rPr>
        <w:t>patient</w:t>
      </w:r>
      <w:r w:rsidRPr="00C21FB7">
        <w:rPr>
          <w:rFonts w:ascii="Calibri" w:eastAsia="Calibri" w:hAnsi="Calibri" w:cs="Calibri"/>
          <w:bCs/>
          <w:sz w:val="20"/>
          <w:szCs w:val="28"/>
        </w:rPr>
        <w:t xml:space="preserve">. Esses </w:t>
      </w:r>
      <w:r w:rsidRPr="00FB015B">
        <w:rPr>
          <w:rFonts w:ascii="Calibri" w:eastAsia="Calibri" w:hAnsi="Calibri" w:cs="Calibri"/>
          <w:bCs/>
          <w:i/>
          <w:sz w:val="20"/>
          <w:szCs w:val="28"/>
        </w:rPr>
        <w:t>roles</w:t>
      </w:r>
      <w:r w:rsidRPr="00C21FB7">
        <w:rPr>
          <w:rFonts w:ascii="Calibri" w:eastAsia="Calibri" w:hAnsi="Calibri" w:cs="Calibri"/>
          <w:bCs/>
          <w:sz w:val="20"/>
          <w:szCs w:val="28"/>
        </w:rPr>
        <w:t xml:space="preserve"> correspondem aos administrativos, doutores, enfermeiros e utentes respetivamente</w:t>
      </w:r>
    </w:p>
    <w:p w14:paraId="69071207" w14:textId="0752DF92" w:rsidR="00A4782B" w:rsidRPr="001520AC" w:rsidRDefault="00A4782B" w:rsidP="001520AC">
      <w:pPr>
        <w:rPr>
          <w:rFonts w:ascii="Calibri" w:eastAsia="Calibri" w:hAnsi="Calibri" w:cs="Calibri"/>
          <w:b/>
          <w:bCs/>
          <w:sz w:val="20"/>
          <w:szCs w:val="28"/>
        </w:rPr>
      </w:pPr>
      <w:r w:rsidRPr="001520AC">
        <w:rPr>
          <w:rFonts w:ascii="Calibri" w:eastAsia="Calibri" w:hAnsi="Calibri" w:cs="Calibri"/>
          <w:b/>
          <w:bCs/>
          <w:sz w:val="20"/>
          <w:szCs w:val="28"/>
        </w:rPr>
        <w:t>Questionários</w:t>
      </w:r>
    </w:p>
    <w:p w14:paraId="4F4B72DB" w14:textId="0E0C1D4D" w:rsidR="00A4782B" w:rsidRPr="00F014DE" w:rsidRDefault="00A4782B" w:rsidP="00A4782B">
      <w:pPr>
        <w:jc w:val="both"/>
        <w:rPr>
          <w:rFonts w:ascii="Calibri" w:eastAsia="Calibri" w:hAnsi="Calibri" w:cs="Calibri"/>
          <w:bCs/>
          <w:sz w:val="20"/>
          <w:szCs w:val="28"/>
        </w:rPr>
      </w:pPr>
      <w:r w:rsidRPr="00F014DE">
        <w:rPr>
          <w:rFonts w:ascii="Calibri" w:eastAsia="Calibri" w:hAnsi="Calibri" w:cs="Calibri"/>
          <w:bCs/>
          <w:sz w:val="20"/>
          <w:szCs w:val="28"/>
        </w:rPr>
        <w:t xml:space="preserve">De modos a ter toda informação sobre o utente, fazemos recolha de dados para efeitos estatísticos, por este motivo temos um conjunto de informações que serão adicionadas </w:t>
      </w:r>
      <w:r w:rsidR="00FB015B">
        <w:rPr>
          <w:rFonts w:ascii="Calibri" w:eastAsia="Calibri" w:hAnsi="Calibri" w:cs="Calibri"/>
          <w:bCs/>
          <w:sz w:val="20"/>
          <w:szCs w:val="28"/>
        </w:rPr>
        <w:t>à</w:t>
      </w:r>
      <w:r w:rsidRPr="00F014DE">
        <w:rPr>
          <w:rFonts w:ascii="Calibri" w:eastAsia="Calibri" w:hAnsi="Calibri" w:cs="Calibri"/>
          <w:bCs/>
          <w:sz w:val="20"/>
          <w:szCs w:val="28"/>
        </w:rPr>
        <w:t xml:space="preserve">s fichas do utente, nomeadamente: </w:t>
      </w:r>
    </w:p>
    <w:p w14:paraId="1C820D02" w14:textId="2D8F2B7F" w:rsidR="00A4782B" w:rsidRPr="00FB015B" w:rsidRDefault="00FB015B" w:rsidP="00F86933">
      <w:pPr>
        <w:pStyle w:val="PargrafodaLista"/>
        <w:numPr>
          <w:ilvl w:val="0"/>
          <w:numId w:val="40"/>
        </w:numPr>
        <w:rPr>
          <w:sz w:val="20"/>
          <w:szCs w:val="20"/>
        </w:rPr>
      </w:pPr>
      <w:r w:rsidRPr="00FB015B">
        <w:rPr>
          <w:sz w:val="20"/>
          <w:szCs w:val="20"/>
        </w:rPr>
        <w:t>Histórico Familiar Médico</w:t>
      </w:r>
    </w:p>
    <w:p w14:paraId="4439CA36" w14:textId="2BDB07D3" w:rsidR="00A4782B" w:rsidRPr="00FB015B" w:rsidRDefault="00FB015B" w:rsidP="00F86933">
      <w:pPr>
        <w:pStyle w:val="PargrafodaLista"/>
        <w:numPr>
          <w:ilvl w:val="0"/>
          <w:numId w:val="40"/>
        </w:numPr>
        <w:rPr>
          <w:sz w:val="20"/>
          <w:szCs w:val="20"/>
        </w:rPr>
      </w:pPr>
      <w:r w:rsidRPr="00FB015B">
        <w:rPr>
          <w:sz w:val="20"/>
          <w:szCs w:val="20"/>
        </w:rPr>
        <w:t>Histórico Social</w:t>
      </w:r>
    </w:p>
    <w:p w14:paraId="780F5434" w14:textId="48EEE30D" w:rsidR="00A4782B" w:rsidRPr="00FB015B" w:rsidRDefault="00FB015B" w:rsidP="00F86933">
      <w:pPr>
        <w:pStyle w:val="PargrafodaLista"/>
        <w:numPr>
          <w:ilvl w:val="0"/>
          <w:numId w:val="40"/>
        </w:numPr>
        <w:rPr>
          <w:sz w:val="20"/>
          <w:szCs w:val="20"/>
        </w:rPr>
      </w:pPr>
      <w:r w:rsidRPr="00FB015B">
        <w:rPr>
          <w:sz w:val="20"/>
          <w:szCs w:val="20"/>
        </w:rPr>
        <w:t>Histórico Sexual</w:t>
      </w:r>
    </w:p>
    <w:p w14:paraId="42822E30" w14:textId="0F8944B0" w:rsidR="00A4782B" w:rsidRPr="00FB015B" w:rsidRDefault="00FB015B" w:rsidP="00F86933">
      <w:pPr>
        <w:pStyle w:val="PargrafodaLista"/>
        <w:numPr>
          <w:ilvl w:val="0"/>
          <w:numId w:val="40"/>
        </w:numPr>
        <w:sectPr w:rsidR="00A4782B" w:rsidRPr="00FB015B" w:rsidSect="00FB015B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FB015B">
        <w:rPr>
          <w:sz w:val="20"/>
          <w:szCs w:val="20"/>
        </w:rPr>
        <w:t>Histórico Médico</w:t>
      </w:r>
    </w:p>
    <w:p w14:paraId="401EBC4F" w14:textId="77777777" w:rsidR="00FB015B" w:rsidRDefault="00FB015B">
      <w:pPr>
        <w:rPr>
          <w:ins w:id="5" w:author="Luis Moreira" w:date="2018-07-13T22:03:00Z"/>
          <w:lang w:eastAsia="pt-PT"/>
        </w:rPr>
        <w:sectPr w:rsidR="00FB015B" w:rsidSect="00A4782B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19DA156" w14:textId="6D5DBCBE" w:rsidR="00A4782B" w:rsidRDefault="00A478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t-PT"/>
        </w:rPr>
      </w:pPr>
      <w:r>
        <w:rPr>
          <w:lang w:eastAsia="pt-PT"/>
        </w:rPr>
        <w:br w:type="page"/>
      </w:r>
    </w:p>
    <w:p w14:paraId="4028744F" w14:textId="77777777" w:rsidR="00FB015B" w:rsidRDefault="00FB01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t-PT"/>
        </w:rPr>
      </w:pPr>
      <w:r>
        <w:rPr>
          <w:lang w:eastAsia="pt-PT"/>
        </w:rPr>
        <w:lastRenderedPageBreak/>
        <w:br w:type="page"/>
      </w:r>
    </w:p>
    <w:p w14:paraId="338173FE" w14:textId="547FA6A2" w:rsidR="00E84C1E" w:rsidRDefault="005D2777" w:rsidP="005736D3">
      <w:pPr>
        <w:pStyle w:val="Ttulo1"/>
        <w:rPr>
          <w:lang w:val="pt-PT" w:eastAsia="pt-PT"/>
        </w:rPr>
      </w:pPr>
      <w:bookmarkStart w:id="6" w:name="_Toc519353986"/>
      <w:r>
        <w:rPr>
          <w:lang w:val="pt-PT" w:eastAsia="pt-PT"/>
        </w:rPr>
        <w:lastRenderedPageBreak/>
        <w:t>1</w:t>
      </w:r>
      <w:r w:rsidR="00B8081D">
        <w:rPr>
          <w:lang w:val="pt-PT" w:eastAsia="pt-PT"/>
        </w:rPr>
        <w:t>.</w:t>
      </w:r>
      <w:r w:rsidR="00470F3A" w:rsidRPr="00B8081D">
        <w:rPr>
          <w:lang w:val="pt-PT" w:eastAsia="pt-PT"/>
        </w:rPr>
        <w:t>I</w:t>
      </w:r>
      <w:r w:rsidR="00D65782" w:rsidRPr="00B8081D">
        <w:rPr>
          <w:lang w:val="pt-PT" w:eastAsia="pt-PT"/>
        </w:rPr>
        <w:t>ntrodução</w:t>
      </w:r>
      <w:bookmarkEnd w:id="2"/>
      <w:bookmarkEnd w:id="6"/>
    </w:p>
    <w:p w14:paraId="318FF3D4" w14:textId="77777777" w:rsidR="000F4DB8" w:rsidRPr="00BC6020" w:rsidRDefault="000F4DB8" w:rsidP="00FB015B">
      <w:pPr>
        <w:rPr>
          <w:lang w:eastAsia="pt-PT"/>
        </w:rPr>
      </w:pPr>
    </w:p>
    <w:p w14:paraId="3FCCBBCD" w14:textId="77777777" w:rsidR="00EE59E0" w:rsidRPr="00F014DE" w:rsidRDefault="000E3993" w:rsidP="00791768">
      <w:pPr>
        <w:ind w:firstLine="708"/>
        <w:jc w:val="both"/>
      </w:pPr>
      <w:r>
        <w:t xml:space="preserve">Este projeto tem como </w:t>
      </w:r>
      <w:r w:rsidR="00A40D85" w:rsidRPr="00F014DE">
        <w:t xml:space="preserve">objetivo a </w:t>
      </w:r>
      <w:r w:rsidR="005736D3">
        <w:t>implementação de um registo de saúde eletrónico (</w:t>
      </w:r>
      <w:proofErr w:type="spellStart"/>
      <w:r w:rsidR="005736D3" w:rsidRPr="00D20B67">
        <w:rPr>
          <w:i/>
        </w:rPr>
        <w:t>Electronic</w:t>
      </w:r>
      <w:proofErr w:type="spellEnd"/>
      <w:r w:rsidR="005736D3" w:rsidRPr="00D20B67">
        <w:rPr>
          <w:i/>
        </w:rPr>
        <w:t xml:space="preserve"> </w:t>
      </w:r>
      <w:proofErr w:type="spellStart"/>
      <w:r w:rsidR="00A6457D">
        <w:rPr>
          <w:i/>
        </w:rPr>
        <w:t>H</w:t>
      </w:r>
      <w:r w:rsidR="005736D3" w:rsidRPr="00D20B67">
        <w:rPr>
          <w:i/>
        </w:rPr>
        <w:t>ealth</w:t>
      </w:r>
      <w:proofErr w:type="spellEnd"/>
      <w:r w:rsidR="005736D3" w:rsidRPr="00D20B67">
        <w:rPr>
          <w:i/>
        </w:rPr>
        <w:t xml:space="preserve"> </w:t>
      </w:r>
      <w:r w:rsidR="00A6457D">
        <w:rPr>
          <w:i/>
        </w:rPr>
        <w:t>R</w:t>
      </w:r>
      <w:r w:rsidR="005736D3" w:rsidRPr="00D20B67">
        <w:rPr>
          <w:i/>
        </w:rPr>
        <w:t>ecords</w:t>
      </w:r>
      <w:r w:rsidR="005736D3" w:rsidRPr="00D20B67">
        <w:t xml:space="preserve"> (</w:t>
      </w:r>
      <w:proofErr w:type="spellStart"/>
      <w:r w:rsidR="005736D3" w:rsidRPr="00D20B67">
        <w:t>EHRs</w:t>
      </w:r>
      <w:proofErr w:type="spellEnd"/>
      <w:r w:rsidR="005736D3" w:rsidRPr="00D20B67">
        <w:t xml:space="preserve">)) </w:t>
      </w:r>
      <w:r>
        <w:t xml:space="preserve">que </w:t>
      </w:r>
      <w:r w:rsidR="005736D3">
        <w:t>inclu</w:t>
      </w:r>
      <w:r>
        <w:t>a</w:t>
      </w:r>
      <w:r w:rsidR="005736D3">
        <w:t xml:space="preserve"> </w:t>
      </w:r>
      <w:r w:rsidR="00A40D85" w:rsidRPr="00F014DE">
        <w:t>a ficha de utente vocacionada para apoio aos médicos de dermatologia</w:t>
      </w:r>
      <w:r w:rsidR="005736D3">
        <w:t xml:space="preserve"> e </w:t>
      </w:r>
      <w:r w:rsidR="00130612">
        <w:t xml:space="preserve">que </w:t>
      </w:r>
      <w:r w:rsidR="005736D3">
        <w:t>permit</w:t>
      </w:r>
      <w:r w:rsidR="00130612">
        <w:t>a</w:t>
      </w:r>
      <w:r w:rsidR="005736D3">
        <w:t xml:space="preserve"> a troca de informação entre </w:t>
      </w:r>
      <w:r w:rsidR="00130612">
        <w:t>profissionais</w:t>
      </w:r>
      <w:r w:rsidR="005736D3">
        <w:t xml:space="preserve"> de saúde</w:t>
      </w:r>
      <w:r w:rsidR="00A40D85" w:rsidRPr="00F014DE">
        <w:t xml:space="preserve">. Face às regras de segurança cada vez mais apertadas, inclusive devido ao recentemente entrado em vigor </w:t>
      </w:r>
      <w:r w:rsidRPr="00F014DE">
        <w:t>Regulamento Geral de Proteção de Dados</w:t>
      </w:r>
      <w:r>
        <w:t xml:space="preserve"> (</w:t>
      </w:r>
      <w:r w:rsidR="00A40D85" w:rsidRPr="00F014DE">
        <w:t>RGPD</w:t>
      </w:r>
      <w:r>
        <w:t>)</w:t>
      </w:r>
      <w:r w:rsidR="00EA081D" w:rsidRPr="00EA081D">
        <w:rPr>
          <w:vertAlign w:val="superscript"/>
        </w:rPr>
        <w:t>[1]</w:t>
      </w:r>
      <w:r w:rsidR="00A40D85" w:rsidRPr="00F014DE">
        <w:t xml:space="preserve"> e não só, </w:t>
      </w:r>
      <w:r w:rsidR="005736D3">
        <w:t xml:space="preserve">a privacidade dos dados </w:t>
      </w:r>
      <w:r w:rsidR="00A40D85" w:rsidRPr="00F014DE">
        <w:t xml:space="preserve">é uma área que não pode ser descurada numa aplicação </w:t>
      </w:r>
      <w:r w:rsidR="00EE59E0" w:rsidRPr="00F014DE">
        <w:t xml:space="preserve">onde </w:t>
      </w:r>
      <w:r w:rsidR="005736D3">
        <w:t xml:space="preserve">se </w:t>
      </w:r>
      <w:r w:rsidR="00EE59E0" w:rsidRPr="00F014DE">
        <w:t xml:space="preserve">lida com dados </w:t>
      </w:r>
      <w:r w:rsidR="005736D3">
        <w:t>pessoais dos</w:t>
      </w:r>
      <w:r w:rsidR="00EE59E0" w:rsidRPr="00F014DE">
        <w:t xml:space="preserve"> utentes.</w:t>
      </w:r>
    </w:p>
    <w:p w14:paraId="22D16D8C" w14:textId="376E632E" w:rsidR="002D0CC6" w:rsidRPr="00F014DE" w:rsidRDefault="006B7E99" w:rsidP="00791768">
      <w:pPr>
        <w:ind w:firstLine="708"/>
        <w:jc w:val="both"/>
      </w:pPr>
      <w:r>
        <w:t>Na fase preparatória do projeto,</w:t>
      </w:r>
      <w:r w:rsidR="00331E74">
        <w:t xml:space="preserve"> </w:t>
      </w:r>
      <w:r>
        <w:t>d</w:t>
      </w:r>
      <w:r w:rsidR="00D036EC" w:rsidRPr="00F014DE">
        <w:t xml:space="preserve">e modo a </w:t>
      </w:r>
      <w:r w:rsidR="000E3993">
        <w:t xml:space="preserve">se </w:t>
      </w:r>
      <w:r w:rsidR="00D036EC" w:rsidRPr="00F014DE">
        <w:t>obter mais informaç</w:t>
      </w:r>
      <w:r w:rsidR="000E3993">
        <w:t xml:space="preserve">ão </w:t>
      </w:r>
      <w:r w:rsidR="00D036EC" w:rsidRPr="00F014DE">
        <w:t xml:space="preserve">sobre </w:t>
      </w:r>
      <w:r w:rsidR="000E3993">
        <w:t xml:space="preserve">dermatologia houve o apoio do prof. João Maia Silva, especialista </w:t>
      </w:r>
      <w:r w:rsidR="006961D1" w:rsidRPr="00F014DE">
        <w:t xml:space="preserve">na </w:t>
      </w:r>
      <w:r w:rsidR="002D0CC6" w:rsidRPr="00F014DE">
        <w:t>área de</w:t>
      </w:r>
      <w:r w:rsidR="006961D1" w:rsidRPr="00F014DE">
        <w:t xml:space="preserve"> </w:t>
      </w:r>
      <w:r w:rsidR="002D0CC6" w:rsidRPr="00F014DE">
        <w:t>dermatologia</w:t>
      </w:r>
      <w:r w:rsidR="000E3993">
        <w:t xml:space="preserve">. Na reunião tida com este especialista </w:t>
      </w:r>
      <w:r w:rsidR="00D036EC" w:rsidRPr="00F014DE">
        <w:t xml:space="preserve">o mesmo </w:t>
      </w:r>
      <w:r w:rsidR="002D0CC6" w:rsidRPr="00F014DE">
        <w:t>apontou a</w:t>
      </w:r>
      <w:r w:rsidR="00D036EC" w:rsidRPr="00F014DE">
        <w:t xml:space="preserve"> falta de informação sobre o histórico dos utentes como um dos maiores problemas que os profissionais da saúde enfrentam</w:t>
      </w:r>
      <w:r w:rsidR="00ED0F62" w:rsidRPr="00F014DE">
        <w:t xml:space="preserve">. Em Portugal os médicos do Serviço Nacional de Saúde (SNS) podem aceder ao historial clínico dos </w:t>
      </w:r>
      <w:r w:rsidR="006961D1" w:rsidRPr="00F014DE">
        <w:t>utentes</w:t>
      </w:r>
      <w:r w:rsidR="00ED0F62" w:rsidRPr="00F014DE">
        <w:t xml:space="preserve"> através do Portal</w:t>
      </w:r>
      <w:r w:rsidR="00855BA2" w:rsidRPr="00F014DE">
        <w:rPr>
          <w:vertAlign w:val="superscript"/>
        </w:rPr>
        <w:t>[</w:t>
      </w:r>
      <w:r w:rsidR="00EA081D">
        <w:rPr>
          <w:vertAlign w:val="superscript"/>
        </w:rPr>
        <w:t>2</w:t>
      </w:r>
      <w:r w:rsidR="00855BA2" w:rsidRPr="00F014DE">
        <w:rPr>
          <w:vertAlign w:val="superscript"/>
        </w:rPr>
        <w:t>]</w:t>
      </w:r>
      <w:r w:rsidR="00ED0F62" w:rsidRPr="00F014DE">
        <w:t xml:space="preserve"> do Profissional, onde é possível ter acesso às informações </w:t>
      </w:r>
      <w:r w:rsidR="002D0CC6" w:rsidRPr="00F014DE">
        <w:t xml:space="preserve">sobre a </w:t>
      </w:r>
      <w:r w:rsidR="00ED0F62" w:rsidRPr="00F014DE">
        <w:t>medicação prescrita ao doente na sua última consulta</w:t>
      </w:r>
      <w:r w:rsidR="002D0CC6" w:rsidRPr="00F014DE">
        <w:t>,</w:t>
      </w:r>
      <w:r w:rsidR="00ED0F62" w:rsidRPr="00F014DE">
        <w:t xml:space="preserve"> exames</w:t>
      </w:r>
      <w:r w:rsidR="002D0CC6" w:rsidRPr="00F014DE">
        <w:t xml:space="preserve">, </w:t>
      </w:r>
      <w:r w:rsidR="00ED0F62" w:rsidRPr="00F014DE">
        <w:t xml:space="preserve"> alergias</w:t>
      </w:r>
      <w:r w:rsidR="006961D1" w:rsidRPr="00F014DE">
        <w:t xml:space="preserve">, </w:t>
      </w:r>
      <w:r w:rsidR="000E3993">
        <w:t xml:space="preserve">etc. </w:t>
      </w:r>
      <w:r w:rsidR="00D20B67">
        <w:t>Há, no entanto,</w:t>
      </w:r>
      <w:r w:rsidR="006961D1" w:rsidRPr="00F014DE">
        <w:t xml:space="preserve"> uma grande necessidade de informações mais detalhadas </w:t>
      </w:r>
      <w:r w:rsidR="005F6914" w:rsidRPr="00F014DE">
        <w:t>de acordo com o ramo da saúde</w:t>
      </w:r>
      <w:r w:rsidR="000E3993">
        <w:t>. H</w:t>
      </w:r>
      <w:r w:rsidR="005F6914" w:rsidRPr="00F014DE">
        <w:t xml:space="preserve">á </w:t>
      </w:r>
      <w:r w:rsidR="000E3993">
        <w:t>igualmente</w:t>
      </w:r>
      <w:r w:rsidR="005F6914" w:rsidRPr="00F014DE">
        <w:t xml:space="preserve"> uma grande de necessidade de </w:t>
      </w:r>
      <w:r w:rsidR="000E3993">
        <w:t xml:space="preserve">acesso ao historial </w:t>
      </w:r>
      <w:r w:rsidR="005F6914" w:rsidRPr="00F014DE">
        <w:t xml:space="preserve">médico de pacientes </w:t>
      </w:r>
      <w:r w:rsidR="000E3993">
        <w:t xml:space="preserve">provenientes </w:t>
      </w:r>
      <w:r w:rsidR="005F6914" w:rsidRPr="00F014DE">
        <w:t>de outras partes do mundo e que</w:t>
      </w:r>
      <w:r w:rsidR="000E3993">
        <w:t>,</w:t>
      </w:r>
      <w:r w:rsidR="005F6914" w:rsidRPr="00F014DE">
        <w:t xml:space="preserve"> em muitos desses países</w:t>
      </w:r>
      <w:r w:rsidR="000E3993">
        <w:t>,</w:t>
      </w:r>
      <w:r w:rsidR="005F6914" w:rsidRPr="00F014DE">
        <w:t xml:space="preserve"> não há protocolos como portal do SNS</w:t>
      </w:r>
      <w:r w:rsidR="00F014DE">
        <w:t>.</w:t>
      </w:r>
      <w:r w:rsidR="005F6914" w:rsidRPr="00F014DE">
        <w:t xml:space="preserve"> </w:t>
      </w:r>
    </w:p>
    <w:p w14:paraId="3B0542B4" w14:textId="25DDD0FA" w:rsidR="005F6914" w:rsidRPr="00C21FB7" w:rsidRDefault="002D0CC6" w:rsidP="00C21FB7">
      <w:r>
        <w:br w:type="page"/>
      </w:r>
    </w:p>
    <w:p w14:paraId="2B94A9D6" w14:textId="36994286" w:rsidR="00FB22A6" w:rsidRDefault="00920823" w:rsidP="00920823">
      <w:pPr>
        <w:pStyle w:val="Cabealho2"/>
        <w:spacing w:after="120"/>
        <w:ind w:firstLine="708"/>
        <w:rPr>
          <w:lang w:eastAsia="pt-PT"/>
        </w:rPr>
      </w:pPr>
      <w:bookmarkStart w:id="7" w:name="_Toc512879278"/>
      <w:bookmarkStart w:id="8" w:name="_Toc519353987"/>
      <w:r>
        <w:rPr>
          <w:lang w:eastAsia="pt-PT"/>
        </w:rPr>
        <w:lastRenderedPageBreak/>
        <w:t xml:space="preserve">1.1 </w:t>
      </w:r>
      <w:r w:rsidR="000B6C13" w:rsidRPr="00C21FB7">
        <w:rPr>
          <w:lang w:eastAsia="pt-PT"/>
        </w:rPr>
        <w:t>Enquadramento</w:t>
      </w:r>
      <w:bookmarkEnd w:id="7"/>
      <w:bookmarkEnd w:id="8"/>
    </w:p>
    <w:p w14:paraId="6463022A" w14:textId="2B28506B" w:rsidR="00DD7555" w:rsidRPr="00DD7555" w:rsidRDefault="004B55D4" w:rsidP="004B55D4">
      <w:pPr>
        <w:ind w:firstLine="708"/>
        <w:rPr>
          <w:lang w:eastAsia="pt-PT"/>
        </w:rPr>
      </w:pPr>
      <w:r>
        <w:t>A realização do projeto</w:t>
      </w:r>
      <w:r w:rsidR="009D6589">
        <w:t xml:space="preserve"> </w:t>
      </w:r>
      <w:r>
        <w:t xml:space="preserve">resulta </w:t>
      </w:r>
      <w:r w:rsidRPr="00F014DE">
        <w:t xml:space="preserve"> </w:t>
      </w:r>
      <w:r>
        <w:t>d</w:t>
      </w:r>
      <w:r w:rsidRPr="00F014DE">
        <w:t xml:space="preserve">a necessidade de desenvolvimento de Plataformas de Partilha de Dados de Saúde e o Acesso dos Cidadãos aos seus dados de saúde, assim como a consagração do princípio da portabilidade de informação de saúde no âmbito da utilização de </w:t>
      </w:r>
      <w:r w:rsidR="00406455">
        <w:t>aplicações informáticas</w:t>
      </w:r>
      <w:r w:rsidR="00406455" w:rsidRPr="00F014DE">
        <w:t xml:space="preserve"> </w:t>
      </w:r>
      <w:r w:rsidRPr="00F014DE">
        <w:t>e de outras formas de interligação de sistemas de informação com impacto na saúde, respeitando as normas</w:t>
      </w:r>
      <w:r w:rsidRPr="00344ACC">
        <w:rPr>
          <w:vertAlign w:val="superscript"/>
        </w:rPr>
        <w:t>[</w:t>
      </w:r>
      <w:r>
        <w:rPr>
          <w:vertAlign w:val="superscript"/>
        </w:rPr>
        <w:t>3</w:t>
      </w:r>
      <w:r w:rsidRPr="00344ACC">
        <w:rPr>
          <w:vertAlign w:val="superscript"/>
        </w:rPr>
        <w:t>]</w:t>
      </w:r>
      <w:r w:rsidRPr="00F014DE">
        <w:t xml:space="preserve"> exigidas pelo </w:t>
      </w:r>
      <w:r>
        <w:t>RGPD.</w:t>
      </w:r>
    </w:p>
    <w:p w14:paraId="6BB396E7" w14:textId="365DB52E" w:rsidR="00A4782B" w:rsidRPr="00344ACC" w:rsidRDefault="00A6457D" w:rsidP="00791768">
      <w:pPr>
        <w:ind w:firstLine="708"/>
        <w:jc w:val="both"/>
      </w:pPr>
      <w:r>
        <w:rPr>
          <w:lang w:eastAsia="pt-PT"/>
        </w:rPr>
        <w:t xml:space="preserve">A primeira tarefa executada no âmbito deste projeto foi o levantamento do “estado da arte” em termos de aplicações do tipo EHS/EMR gerais e especificas da dermatologia. </w:t>
      </w:r>
    </w:p>
    <w:p w14:paraId="51BC90B9" w14:textId="0698D435" w:rsidR="005D2777" w:rsidRPr="00344ACC" w:rsidRDefault="00C21FB7" w:rsidP="00791768">
      <w:pPr>
        <w:ind w:firstLine="708"/>
        <w:jc w:val="both"/>
      </w:pPr>
      <w:r w:rsidRPr="00344ACC">
        <w:t>Existem projetos</w:t>
      </w:r>
      <w:r w:rsidR="005D2777" w:rsidRPr="00344ACC">
        <w:t xml:space="preserve"> </w:t>
      </w:r>
      <w:r w:rsidR="00000607" w:rsidRPr="00861D73">
        <w:rPr>
          <w:i/>
        </w:rPr>
        <w:t>open</w:t>
      </w:r>
      <w:r w:rsidR="009D6589">
        <w:t xml:space="preserve"> </w:t>
      </w:r>
      <w:r w:rsidR="00000607" w:rsidRPr="00861D73">
        <w:rPr>
          <w:i/>
        </w:rPr>
        <w:t>source</w:t>
      </w:r>
      <w:r w:rsidR="00000607" w:rsidRPr="00344ACC">
        <w:t xml:space="preserve"> que podem</w:t>
      </w:r>
      <w:r w:rsidR="00855BA2" w:rsidRPr="00344ACC">
        <w:t xml:space="preserve"> ser</w:t>
      </w:r>
      <w:r w:rsidR="00000607" w:rsidRPr="00344ACC">
        <w:t xml:space="preserve"> </w:t>
      </w:r>
      <w:r w:rsidRPr="00344ACC">
        <w:t>usados para</w:t>
      </w:r>
      <w:r w:rsidR="00000607" w:rsidRPr="00344ACC">
        <w:t xml:space="preserve"> </w:t>
      </w:r>
      <w:r w:rsidR="00855BA2" w:rsidRPr="00344ACC">
        <w:t xml:space="preserve">criar plataformas que respondem as necessidades dos profissionais da saúde e utentes, no entanto devido ao cuidado que se deve ter na construção de plataforma da saúde é necessário </w:t>
      </w:r>
      <w:r w:rsidR="00FD74E3" w:rsidRPr="00344ACC">
        <w:t xml:space="preserve">fazer uma pesquisa minuciosa </w:t>
      </w:r>
      <w:r w:rsidR="00344ACC" w:rsidRPr="00344ACC">
        <w:t xml:space="preserve">sobre </w:t>
      </w:r>
      <w:r w:rsidR="00A6457D">
        <w:t>este tipo de aplicações</w:t>
      </w:r>
      <w:r w:rsidR="00FD74E3" w:rsidRPr="00344ACC">
        <w:t xml:space="preserve">. Fizemos uma pesquisa sobre </w:t>
      </w:r>
      <w:r w:rsidR="00A6457D">
        <w:t>as aplicações</w:t>
      </w:r>
      <w:r w:rsidR="00FD74E3" w:rsidRPr="00344ACC">
        <w:t xml:space="preserve"> existentes</w:t>
      </w:r>
      <w:r w:rsidR="00A6457D">
        <w:t xml:space="preserve"> nesta área tendo sobressaído duas. A</w:t>
      </w:r>
      <w:r w:rsidR="00FD74E3" w:rsidRPr="00344ACC">
        <w:t>presentaremos</w:t>
      </w:r>
      <w:r w:rsidR="00A6457D" w:rsidRPr="00344ACC">
        <w:t xml:space="preserve"> no capítulo 1.2</w:t>
      </w:r>
      <w:r w:rsidR="00A6457D">
        <w:t xml:space="preserve"> os</w:t>
      </w:r>
      <w:r w:rsidR="00A6457D" w:rsidRPr="00344ACC">
        <w:t xml:space="preserve"> </w:t>
      </w:r>
      <w:r w:rsidR="00FD74E3" w:rsidRPr="00344ACC">
        <w:t xml:space="preserve">dois projetos </w:t>
      </w:r>
      <w:r w:rsidR="00FD74E3" w:rsidRPr="00861D73">
        <w:rPr>
          <w:i/>
        </w:rPr>
        <w:t>open source</w:t>
      </w:r>
      <w:r w:rsidR="00FD74E3" w:rsidRPr="00344ACC">
        <w:t xml:space="preserve"> que podem ser usados para criar plataformas com características já </w:t>
      </w:r>
      <w:r w:rsidR="00A6457D">
        <w:t>referidas anteriormente</w:t>
      </w:r>
      <w:r w:rsidR="00FD74E3" w:rsidRPr="00344ACC">
        <w:t>.</w:t>
      </w:r>
    </w:p>
    <w:p w14:paraId="10EF63C1" w14:textId="77777777" w:rsidR="00791768" w:rsidRDefault="00791768" w:rsidP="00A6457D">
      <w:pPr>
        <w:pStyle w:val="Cabealh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99A9777" w14:textId="79755DEE" w:rsidR="00000607" w:rsidRPr="00541F07" w:rsidRDefault="00920823" w:rsidP="000860EC">
      <w:pPr>
        <w:pStyle w:val="Cabealho2"/>
        <w:spacing w:after="120"/>
        <w:ind w:firstLine="708"/>
        <w:rPr>
          <w:color w:val="auto"/>
          <w:sz w:val="22"/>
          <w:szCs w:val="22"/>
        </w:rPr>
      </w:pPr>
      <w:bookmarkStart w:id="9" w:name="_Toc519353988"/>
      <w:r w:rsidRPr="000860EC">
        <w:rPr>
          <w:lang w:eastAsia="pt-PT"/>
        </w:rPr>
        <w:t xml:space="preserve">1.2 </w:t>
      </w:r>
      <w:r w:rsidR="00000607" w:rsidRPr="000860EC">
        <w:rPr>
          <w:lang w:eastAsia="pt-PT"/>
        </w:rPr>
        <w:t xml:space="preserve">Projetos </w:t>
      </w:r>
      <w:r w:rsidR="00A40D85" w:rsidRPr="000860EC">
        <w:rPr>
          <w:lang w:eastAsia="pt-PT"/>
        </w:rPr>
        <w:t>semelhantes</w:t>
      </w:r>
      <w:bookmarkEnd w:id="9"/>
    </w:p>
    <w:p w14:paraId="015902FE" w14:textId="1E5CBD3F" w:rsidR="00000607" w:rsidRPr="00541F07" w:rsidRDefault="00401B7A" w:rsidP="002271E6">
      <w:pPr>
        <w:ind w:firstLine="708"/>
        <w:jc w:val="both"/>
      </w:pPr>
      <w:r w:rsidRPr="00541F07">
        <w:t>É importante referir que existe uma panóplia de projetos que podem ser usados como base na criação de uma plataforma para partilha de informação no en</w:t>
      </w:r>
      <w:r w:rsidR="002557DE">
        <w:t xml:space="preserve">tanto, </w:t>
      </w:r>
      <w:r w:rsidRPr="00541F07">
        <w:t>tratando-se duma plataforma para uso médico onde deve se ter especial cuidado com o tratamento da informação da ficha médica do utente, surge a necessidade se filtrar as v</w:t>
      </w:r>
      <w:r w:rsidR="00F91150">
        <w:t>á</w:t>
      </w:r>
      <w:r w:rsidRPr="00541F07">
        <w:t>rias opções existentes</w:t>
      </w:r>
      <w:r w:rsidR="00F91150">
        <w:t xml:space="preserve">. Das várias soluções existentes debruçamo-nos apenas sobre as </w:t>
      </w:r>
      <w:r w:rsidR="00F91150" w:rsidRPr="00541F07">
        <w:t>d</w:t>
      </w:r>
      <w:r w:rsidR="00F91150">
        <w:t>uas</w:t>
      </w:r>
      <w:r w:rsidR="00F91150" w:rsidRPr="00541F07">
        <w:t xml:space="preserve"> </w:t>
      </w:r>
      <w:r w:rsidR="00F91150">
        <w:t xml:space="preserve">aplicações </w:t>
      </w:r>
      <w:r w:rsidRPr="00541F07">
        <w:t xml:space="preserve">que </w:t>
      </w:r>
      <w:r w:rsidR="00F91150">
        <w:t xml:space="preserve">se revelaram mais interessantes e que </w:t>
      </w:r>
      <w:r w:rsidRPr="00541F07">
        <w:t xml:space="preserve">podem ser </w:t>
      </w:r>
      <w:r w:rsidR="00F91150" w:rsidRPr="00541F07">
        <w:t>usad</w:t>
      </w:r>
      <w:r w:rsidR="00F91150">
        <w:t>a</w:t>
      </w:r>
      <w:r w:rsidR="00F91150" w:rsidRPr="00541F07">
        <w:t xml:space="preserve">s </w:t>
      </w:r>
      <w:r w:rsidRPr="00541F07">
        <w:t>para criar uma plataforma de partilha de informação no âmbito da saúde</w:t>
      </w:r>
      <w:r w:rsidR="00F91150">
        <w:t>: Dermatron e OpenMRS.</w:t>
      </w:r>
    </w:p>
    <w:p w14:paraId="4ED471D6" w14:textId="5ADC6CC3" w:rsidR="00000607" w:rsidRPr="006C50AC" w:rsidRDefault="00000607" w:rsidP="006C50AC">
      <w:pPr>
        <w:pStyle w:val="Cabealho3"/>
        <w:spacing w:after="120"/>
        <w:ind w:left="708" w:firstLine="708"/>
      </w:pPr>
      <w:bookmarkStart w:id="10" w:name="_Toc519353989"/>
      <w:r w:rsidRPr="006C50AC">
        <w:rPr>
          <w:rStyle w:val="Cabealho3Carter"/>
        </w:rPr>
        <w:t>1.</w:t>
      </w:r>
      <w:r w:rsidR="007211DB" w:rsidRPr="006C50AC">
        <w:rPr>
          <w:rStyle w:val="Cabealho3Carter"/>
        </w:rPr>
        <w:t>2</w:t>
      </w:r>
      <w:r w:rsidRPr="006C50AC">
        <w:rPr>
          <w:rStyle w:val="Cabealho3Carter"/>
        </w:rPr>
        <w:t xml:space="preserve">.1. </w:t>
      </w:r>
      <w:r w:rsidR="00874CC0" w:rsidRPr="006C50AC">
        <w:rPr>
          <w:rStyle w:val="Cabealho3Carter"/>
        </w:rPr>
        <w:t>Dermatron</w:t>
      </w:r>
      <w:r w:rsidR="00874CC0" w:rsidRPr="006C50AC">
        <w:t xml:space="preserve"> [</w:t>
      </w:r>
      <w:r w:rsidR="00826B56" w:rsidRPr="006C50AC">
        <w:t>4</w:t>
      </w:r>
      <w:r w:rsidR="00874CC0" w:rsidRPr="006C50AC">
        <w:t>]</w:t>
      </w:r>
      <w:bookmarkEnd w:id="10"/>
    </w:p>
    <w:p w14:paraId="4E2F7095" w14:textId="59D2227D" w:rsidR="00000607" w:rsidRPr="00541F07" w:rsidRDefault="00401B7A" w:rsidP="002271E6">
      <w:pPr>
        <w:ind w:firstLine="708"/>
        <w:jc w:val="both"/>
      </w:pPr>
      <w:r w:rsidRPr="00541F07">
        <w:t>É um projeto que se encontra alojado no Git</w:t>
      </w:r>
      <w:r w:rsidR="00874CC0" w:rsidRPr="00541F07">
        <w:t>Hub</w:t>
      </w:r>
      <w:r w:rsidR="00874CC0" w:rsidRPr="00861D73">
        <w:rPr>
          <w:vertAlign w:val="superscript"/>
        </w:rPr>
        <w:t>[</w:t>
      </w:r>
      <w:r w:rsidR="00826B56">
        <w:rPr>
          <w:vertAlign w:val="superscript"/>
        </w:rPr>
        <w:t>5</w:t>
      </w:r>
      <w:r w:rsidR="00874CC0" w:rsidRPr="00861D73">
        <w:rPr>
          <w:vertAlign w:val="superscript"/>
        </w:rPr>
        <w:t>]</w:t>
      </w:r>
      <w:r w:rsidR="00874CC0" w:rsidRPr="00541F07">
        <w:t xml:space="preserve">, com licença </w:t>
      </w:r>
      <w:r w:rsidR="00000607" w:rsidRPr="00541F07">
        <w:t xml:space="preserve"> MIT,</w:t>
      </w:r>
      <w:r w:rsidR="00874CC0" w:rsidRPr="00541F07">
        <w:t xml:space="preserve"> o projeto consiste nu</w:t>
      </w:r>
      <w:r w:rsidR="00000607" w:rsidRPr="00541F07">
        <w:t xml:space="preserve">ma aplicação </w:t>
      </w:r>
      <w:r w:rsidR="00373CB1" w:rsidRPr="00541F07">
        <w:t xml:space="preserve"> </w:t>
      </w:r>
      <w:r w:rsidR="00874CC0" w:rsidRPr="00541F07">
        <w:t>que já</w:t>
      </w:r>
      <w:r w:rsidR="00861D73">
        <w:t xml:space="preserve"> incorpora </w:t>
      </w:r>
      <w:r w:rsidR="00874CC0" w:rsidRPr="00541F07">
        <w:t>pequenos módulos que permitem g</w:t>
      </w:r>
      <w:r w:rsidR="00000607" w:rsidRPr="00541F07">
        <w:t xml:space="preserve">erir consultas e registo de </w:t>
      </w:r>
      <w:r w:rsidR="00874CC0" w:rsidRPr="00541F07">
        <w:t>utentes, inserir e p</w:t>
      </w:r>
      <w:r w:rsidR="00000607" w:rsidRPr="00541F07">
        <w:t>esquisa</w:t>
      </w:r>
      <w:r w:rsidR="00874CC0" w:rsidRPr="00541F07">
        <w:t>r</w:t>
      </w:r>
      <w:r w:rsidR="00000607" w:rsidRPr="00541F07">
        <w:t xml:space="preserve">  medicamentos</w:t>
      </w:r>
      <w:r w:rsidR="00874CC0" w:rsidRPr="00541F07">
        <w:t>, a</w:t>
      </w:r>
      <w:r w:rsidR="00000607" w:rsidRPr="00541F07">
        <w:t>gendar consultas</w:t>
      </w:r>
      <w:r w:rsidR="00874CC0" w:rsidRPr="00541F07">
        <w:t xml:space="preserve">, permite </w:t>
      </w:r>
      <w:r w:rsidR="0098047E" w:rsidRPr="00541F07">
        <w:t>também i</w:t>
      </w:r>
      <w:r w:rsidR="00000607" w:rsidRPr="00541F07">
        <w:t xml:space="preserve">nserir </w:t>
      </w:r>
      <w:r w:rsidR="00874CC0" w:rsidRPr="00541F07">
        <w:t>um conjunto de informação sobre um utente como</w:t>
      </w:r>
      <w:r w:rsidR="00000607" w:rsidRPr="00541F07">
        <w:t xml:space="preserve"> lesão</w:t>
      </w:r>
      <w:r w:rsidR="00874CC0" w:rsidRPr="00541F07">
        <w:t>,</w:t>
      </w:r>
      <w:r w:rsidR="00000607" w:rsidRPr="00541F07">
        <w:t xml:space="preserve"> sintomas</w:t>
      </w:r>
      <w:r w:rsidR="0098047E" w:rsidRPr="00541F07">
        <w:t xml:space="preserve">, imagem capturada via </w:t>
      </w:r>
      <w:r w:rsidR="002557DE">
        <w:t>d</w:t>
      </w:r>
      <w:r w:rsidR="002557DE" w:rsidRPr="00541F07">
        <w:t xml:space="preserve">ermatoscópio </w:t>
      </w:r>
      <w:r w:rsidR="0098047E" w:rsidRPr="00541F07">
        <w:t>USB</w:t>
      </w:r>
      <w:r w:rsidR="00861D73">
        <w:t>.</w:t>
      </w:r>
    </w:p>
    <w:p w14:paraId="6E4341D1" w14:textId="31152912" w:rsidR="00000607" w:rsidRPr="00541F07" w:rsidRDefault="0098047E" w:rsidP="002271E6">
      <w:pPr>
        <w:ind w:firstLine="708"/>
        <w:jc w:val="both"/>
      </w:pPr>
      <w:r w:rsidRPr="00541F07">
        <w:t>É possível criar módulos que permitem a partilha de dados de utentes, porém deve</w:t>
      </w:r>
      <w:r w:rsidR="002557DE">
        <w:t>-</w:t>
      </w:r>
      <w:r w:rsidRPr="00541F07">
        <w:t xml:space="preserve">se ter um especial cuidado na restrição aos acessos aos dados, pois a aplicação não fornece mecanismos de privacidade </w:t>
      </w:r>
      <w:r w:rsidRPr="00861D73">
        <w:t>quan</w:t>
      </w:r>
      <w:r w:rsidR="00861D73" w:rsidRPr="00861D73">
        <w:t>t</w:t>
      </w:r>
      <w:r w:rsidRPr="00861D73">
        <w:t>o</w:t>
      </w:r>
      <w:r w:rsidRPr="00541F07">
        <w:t xml:space="preserve"> aos dados, todos os dados podem ser vistos por todos</w:t>
      </w:r>
      <w:r w:rsidR="002557DE">
        <w:t xml:space="preserve"> o que contraria quer o RGPD quer o HIPAA (</w:t>
      </w:r>
      <w:proofErr w:type="spellStart"/>
      <w:r w:rsidR="002557DE" w:rsidRPr="00791768">
        <w:rPr>
          <w:i/>
        </w:rPr>
        <w:t>Health</w:t>
      </w:r>
      <w:proofErr w:type="spellEnd"/>
      <w:r w:rsidR="002557DE" w:rsidRPr="00791768">
        <w:rPr>
          <w:i/>
        </w:rPr>
        <w:t xml:space="preserve"> </w:t>
      </w:r>
      <w:proofErr w:type="spellStart"/>
      <w:r w:rsidR="002557DE" w:rsidRPr="00791768">
        <w:rPr>
          <w:i/>
        </w:rPr>
        <w:t>Insurance</w:t>
      </w:r>
      <w:proofErr w:type="spellEnd"/>
      <w:r w:rsidR="002557DE" w:rsidRPr="00791768">
        <w:rPr>
          <w:i/>
        </w:rPr>
        <w:t xml:space="preserve"> </w:t>
      </w:r>
      <w:proofErr w:type="spellStart"/>
      <w:r w:rsidR="002557DE" w:rsidRPr="00791768">
        <w:rPr>
          <w:i/>
        </w:rPr>
        <w:t>Portability</w:t>
      </w:r>
      <w:proofErr w:type="spellEnd"/>
      <w:r w:rsidR="002557DE" w:rsidRPr="00791768">
        <w:rPr>
          <w:i/>
        </w:rPr>
        <w:t xml:space="preserve"> </w:t>
      </w:r>
      <w:proofErr w:type="spellStart"/>
      <w:r w:rsidR="002557DE" w:rsidRPr="00791768">
        <w:rPr>
          <w:i/>
        </w:rPr>
        <w:t>and</w:t>
      </w:r>
      <w:proofErr w:type="spellEnd"/>
      <w:r w:rsidR="002557DE" w:rsidRPr="00791768">
        <w:rPr>
          <w:i/>
        </w:rPr>
        <w:t xml:space="preserve"> </w:t>
      </w:r>
      <w:proofErr w:type="spellStart"/>
      <w:r w:rsidR="002557DE" w:rsidRPr="00791768">
        <w:rPr>
          <w:i/>
        </w:rPr>
        <w:t>Accountability</w:t>
      </w:r>
      <w:proofErr w:type="spellEnd"/>
      <w:r w:rsidR="002557DE" w:rsidRPr="00791768">
        <w:rPr>
          <w:i/>
        </w:rPr>
        <w:t xml:space="preserve"> </w:t>
      </w:r>
      <w:proofErr w:type="spellStart"/>
      <w:r w:rsidR="002557DE" w:rsidRPr="00791768">
        <w:rPr>
          <w:i/>
        </w:rPr>
        <w:t>Act</w:t>
      </w:r>
      <w:proofErr w:type="spellEnd"/>
      <w:r w:rsidR="002557DE">
        <w:t>) americano</w:t>
      </w:r>
      <w:r w:rsidRPr="00541F07">
        <w:t>.</w:t>
      </w:r>
    </w:p>
    <w:p w14:paraId="31794491" w14:textId="4996A779" w:rsidR="00000607" w:rsidRDefault="00373CB1" w:rsidP="00920823">
      <w:pPr>
        <w:pStyle w:val="Cabealho3"/>
        <w:spacing w:after="120"/>
        <w:ind w:left="708" w:firstLine="708"/>
        <w:rPr>
          <w:color w:val="4472C4" w:themeColor="accent1"/>
          <w:szCs w:val="32"/>
          <w:lang w:val="pt-BR"/>
        </w:rPr>
      </w:pPr>
      <w:bookmarkStart w:id="11" w:name="_Toc519353990"/>
      <w:r w:rsidRPr="000860EC">
        <w:t>1.</w:t>
      </w:r>
      <w:r w:rsidR="007211DB" w:rsidRPr="000860EC">
        <w:t>2</w:t>
      </w:r>
      <w:r w:rsidR="00000607" w:rsidRPr="000860EC">
        <w:t xml:space="preserve">.2. </w:t>
      </w:r>
      <w:r w:rsidR="00406455" w:rsidRPr="000860EC">
        <w:t>O</w:t>
      </w:r>
      <w:r w:rsidR="00406455">
        <w:t>penMRS</w:t>
      </w:r>
      <w:r w:rsidR="00406455" w:rsidRPr="0098047E">
        <w:rPr>
          <w:vertAlign w:val="superscript"/>
        </w:rPr>
        <w:t xml:space="preserve"> </w:t>
      </w:r>
      <w:r w:rsidR="003B5EA5" w:rsidRPr="0098047E">
        <w:rPr>
          <w:vertAlign w:val="superscript"/>
        </w:rPr>
        <w:t>[</w:t>
      </w:r>
      <w:r w:rsidR="00826B56">
        <w:rPr>
          <w:vertAlign w:val="superscript"/>
        </w:rPr>
        <w:t>6</w:t>
      </w:r>
      <w:r w:rsidR="00F91782" w:rsidRPr="0098047E">
        <w:rPr>
          <w:vertAlign w:val="superscript"/>
        </w:rPr>
        <w:t>]</w:t>
      </w:r>
      <w:bookmarkEnd w:id="11"/>
    </w:p>
    <w:p w14:paraId="52BB1AA3" w14:textId="21B46D0D" w:rsidR="00541F07" w:rsidRPr="00541F07" w:rsidRDefault="00921068" w:rsidP="00291900">
      <w:pPr>
        <w:ind w:firstLine="708"/>
        <w:jc w:val="both"/>
      </w:pPr>
      <w:r w:rsidRPr="00541F07">
        <w:t xml:space="preserve">Oficialmente designado por  Open Medical Record </w:t>
      </w:r>
      <w:proofErr w:type="spellStart"/>
      <w:r w:rsidRPr="00541F07">
        <w:t>System</w:t>
      </w:r>
      <w:proofErr w:type="spellEnd"/>
      <w:r w:rsidRPr="00541F07">
        <w:t xml:space="preserve">, é um projeto </w:t>
      </w:r>
      <w:r w:rsidRPr="00616195">
        <w:rPr>
          <w:i/>
        </w:rPr>
        <w:t>open source</w:t>
      </w:r>
      <w:r w:rsidRPr="00541F07">
        <w:t xml:space="preserve"> para desenvolvimento de </w:t>
      </w:r>
      <w:r w:rsidRPr="00616195">
        <w:rPr>
          <w:i/>
        </w:rPr>
        <w:t>software</w:t>
      </w:r>
      <w:r w:rsidRPr="00541F07">
        <w:t xml:space="preserve"> baseado em sistema de registos clínicos eletrónicos, tendo sido desenvolvido essencialmente para apoiar a prestação de cuidados de saúde nos países em desenvolvimento.</w:t>
      </w:r>
      <w:r w:rsidR="00616195">
        <w:t xml:space="preserve"> O </w:t>
      </w:r>
      <w:r w:rsidRPr="00616195">
        <w:rPr>
          <w:i/>
        </w:rPr>
        <w:t>software</w:t>
      </w:r>
      <w:r w:rsidRPr="00541F07">
        <w:t xml:space="preserve"> cresceu a partir da crítica necessidade de ampliar os cuidados/tratamentos do vírus HIV no continente africano, mas desde o </w:t>
      </w:r>
      <w:r w:rsidR="00541F07" w:rsidRPr="00541F07">
        <w:t>início</w:t>
      </w:r>
      <w:r w:rsidRPr="00541F07">
        <w:t xml:space="preserve"> que foi concebido como um sistema de registos clínicos eletrónicos de uso geral, podendo suportar toda a gama de tratamentos médicos.</w:t>
      </w:r>
    </w:p>
    <w:p w14:paraId="339DF269" w14:textId="0FBBB1E7" w:rsidR="00921068" w:rsidRPr="00541F07" w:rsidRDefault="00921068" w:rsidP="00291900">
      <w:pPr>
        <w:ind w:firstLine="708"/>
        <w:jc w:val="both"/>
      </w:pPr>
      <w:r w:rsidRPr="00541F07">
        <w:lastRenderedPageBreak/>
        <w:t xml:space="preserve">O </w:t>
      </w:r>
      <w:r w:rsidR="00406455" w:rsidRPr="00541F07">
        <w:t>O</w:t>
      </w:r>
      <w:r w:rsidR="00406455">
        <w:t>penMrs</w:t>
      </w:r>
      <w:r w:rsidR="00406455" w:rsidRPr="00541F07">
        <w:t xml:space="preserve"> </w:t>
      </w:r>
      <w:r w:rsidR="00F91782" w:rsidRPr="00541F07">
        <w:t>tem uma estrutura modular</w:t>
      </w:r>
      <w:r w:rsidR="004610E1" w:rsidRPr="00541F07">
        <w:t xml:space="preserve"> e </w:t>
      </w:r>
      <w:r w:rsidR="003B5EA5" w:rsidRPr="00541F07">
        <w:t>robusta</w:t>
      </w:r>
      <w:r w:rsidR="00F91782" w:rsidRPr="00541F07">
        <w:t>,</w:t>
      </w:r>
      <w:r w:rsidR="003878D5">
        <w:t xml:space="preserve"> tornado</w:t>
      </w:r>
      <w:r w:rsidR="00F91782" w:rsidRPr="00541F07">
        <w:t xml:space="preserve"> possível</w:t>
      </w:r>
      <w:r w:rsidR="003878D5">
        <w:t xml:space="preserve"> a</w:t>
      </w:r>
      <w:r w:rsidR="00F91782" w:rsidRPr="00541F07">
        <w:t xml:space="preserve"> </w:t>
      </w:r>
      <w:r w:rsidR="003878D5">
        <w:t>i</w:t>
      </w:r>
      <w:r w:rsidRPr="00541F07">
        <w:t>mplementa</w:t>
      </w:r>
      <w:r w:rsidR="003878D5">
        <w:t xml:space="preserve">ção de </w:t>
      </w:r>
      <w:r w:rsidR="00F91782" w:rsidRPr="00541F07">
        <w:t xml:space="preserve">módulos de </w:t>
      </w:r>
      <w:hyperlink r:id="rId12" w:tooltip="Sistemas de Informação em Saúde" w:history="1">
        <w:r w:rsidRPr="00541F07">
          <w:t>Sistemas de Informação em Saúde</w:t>
        </w:r>
      </w:hyperlink>
      <w:r w:rsidR="00F91782" w:rsidRPr="00541F07">
        <w:t xml:space="preserve"> que </w:t>
      </w:r>
      <w:r w:rsidR="002557DE" w:rsidRPr="00541F07">
        <w:t>permit</w:t>
      </w:r>
      <w:r w:rsidR="002557DE">
        <w:t>am</w:t>
      </w:r>
      <w:r w:rsidR="002557DE" w:rsidRPr="00541F07">
        <w:t xml:space="preserve"> </w:t>
      </w:r>
      <w:r w:rsidRPr="00541F07">
        <w:t>partilhar informação coerente e aumentar a interoperabilidade</w:t>
      </w:r>
      <w:r w:rsidR="003B5EA5" w:rsidRPr="00541F07">
        <w:t>.</w:t>
      </w:r>
    </w:p>
    <w:p w14:paraId="42C003B7" w14:textId="1EDC0411" w:rsidR="00000607" w:rsidRPr="00541F07" w:rsidRDefault="004610E1" w:rsidP="00291900">
      <w:pPr>
        <w:ind w:firstLine="708"/>
        <w:jc w:val="both"/>
      </w:pPr>
      <w:r w:rsidRPr="00541F07">
        <w:t xml:space="preserve">É importante apontar alguns dos </w:t>
      </w:r>
      <w:r w:rsidR="003878D5" w:rsidRPr="00541F07">
        <w:t>aspetos</w:t>
      </w:r>
      <w:r w:rsidRPr="00541F07">
        <w:t xml:space="preserve"> </w:t>
      </w:r>
      <w:r w:rsidR="007A6CC8" w:rsidRPr="00541F07">
        <w:t xml:space="preserve">que tornam o OPENMRS robusto tais como a </w:t>
      </w:r>
      <w:r w:rsidR="00000607" w:rsidRPr="00541F07">
        <w:t>autenticação do</w:t>
      </w:r>
      <w:r w:rsidR="007A6CC8" w:rsidRPr="00541F07">
        <w:t>s</w:t>
      </w:r>
      <w:r w:rsidR="00000607" w:rsidRPr="00541F07">
        <w:t xml:space="preserve"> utilizador</w:t>
      </w:r>
      <w:r w:rsidR="007A6CC8" w:rsidRPr="00541F07">
        <w:t>es, a</w:t>
      </w:r>
      <w:r w:rsidR="00000607" w:rsidRPr="00541F07">
        <w:t>cesso baseado em privilégio</w:t>
      </w:r>
      <w:r w:rsidR="007A6CC8" w:rsidRPr="00541F07">
        <w:t>, c</w:t>
      </w:r>
      <w:r w:rsidR="00000607" w:rsidRPr="00541F07">
        <w:t xml:space="preserve">riação e manutenção de dados de </w:t>
      </w:r>
      <w:r w:rsidR="003878D5">
        <w:t>utentes</w:t>
      </w:r>
      <w:r w:rsidR="00000607" w:rsidRPr="00541F07">
        <w:t>, incluindo dados demográficos, observações clínicas</w:t>
      </w:r>
      <w:r w:rsidR="00541F07" w:rsidRPr="00541F07">
        <w:t>. O</w:t>
      </w:r>
      <w:r w:rsidR="007A6CC8" w:rsidRPr="00541F07">
        <w:t xml:space="preserve"> OPENMRS</w:t>
      </w:r>
      <w:r w:rsidR="003878D5">
        <w:t xml:space="preserve"> </w:t>
      </w:r>
      <w:r w:rsidR="007A6CC8" w:rsidRPr="00541F07">
        <w:t xml:space="preserve">permite criar </w:t>
      </w:r>
      <w:r w:rsidR="00000607" w:rsidRPr="00541F07">
        <w:t>registos médicos</w:t>
      </w:r>
      <w:r w:rsidR="002557DE">
        <w:t xml:space="preserve"> sendo</w:t>
      </w:r>
      <w:r w:rsidR="007A6CC8" w:rsidRPr="00541F07">
        <w:t xml:space="preserve"> também</w:t>
      </w:r>
      <w:r w:rsidR="003B5EA5" w:rsidRPr="00541F07">
        <w:t xml:space="preserve"> possível  </w:t>
      </w:r>
      <w:r w:rsidR="00541F07" w:rsidRPr="00541F07">
        <w:t>exportá-los</w:t>
      </w:r>
      <w:r w:rsidR="003B5EA5" w:rsidRPr="00541F07">
        <w:t xml:space="preserve"> </w:t>
      </w:r>
      <w:r w:rsidR="00373CB1" w:rsidRPr="00541F07">
        <w:t>de modo a serem usados</w:t>
      </w:r>
      <w:r w:rsidR="00000607" w:rsidRPr="00541F07">
        <w:t xml:space="preserve"> em outras ferramentas (Excel, </w:t>
      </w:r>
      <w:r w:rsidR="00D45E41" w:rsidRPr="00541F07">
        <w:t>Access</w:t>
      </w:r>
      <w:r w:rsidR="00000607" w:rsidRPr="00541F07">
        <w:t>)</w:t>
      </w:r>
      <w:r w:rsidR="002557DE">
        <w:t>. O</w:t>
      </w:r>
      <w:r w:rsidR="003B5EA5" w:rsidRPr="00541F07">
        <w:t xml:space="preserve">s registos </w:t>
      </w:r>
      <w:r w:rsidR="00E530B1">
        <w:t>também podem</w:t>
      </w:r>
      <w:r w:rsidR="003B5EA5" w:rsidRPr="00541F07">
        <w:t xml:space="preserve"> ser imagens, ficheiros de som.</w:t>
      </w:r>
    </w:p>
    <w:p w14:paraId="6810578C" w14:textId="5FE31F8D" w:rsidR="007211DB" w:rsidRPr="00541F07" w:rsidRDefault="004610E1" w:rsidP="00291900">
      <w:pPr>
        <w:ind w:firstLine="708"/>
        <w:jc w:val="both"/>
      </w:pPr>
      <w:r w:rsidRPr="00541F07">
        <w:t xml:space="preserve">Devido </w:t>
      </w:r>
      <w:r w:rsidR="002557DE">
        <w:t>à</w:t>
      </w:r>
      <w:r w:rsidR="002557DE" w:rsidRPr="00541F07">
        <w:t xml:space="preserve"> </w:t>
      </w:r>
      <w:r w:rsidRPr="00541F07">
        <w:t xml:space="preserve">vasta comunidade </w:t>
      </w:r>
      <w:r w:rsidR="002557DE">
        <w:t xml:space="preserve">envolvida no desenvolvimento </w:t>
      </w:r>
      <w:r w:rsidRPr="00541F07">
        <w:t>existem muitos módulos</w:t>
      </w:r>
      <w:r w:rsidR="002557DE">
        <w:t xml:space="preserve"> distintos</w:t>
      </w:r>
      <w:r w:rsidRPr="00541F07">
        <w:t xml:space="preserve">, desenvolvidos em tecnologias diferentes, </w:t>
      </w:r>
      <w:r w:rsidR="00E530B1">
        <w:t>dos quais destacamos</w:t>
      </w:r>
      <w:r w:rsidRPr="00541F07">
        <w:t xml:space="preserve"> </w:t>
      </w:r>
      <w:r w:rsidR="00E530B1">
        <w:t>o</w:t>
      </w:r>
      <w:r w:rsidRPr="00541F07">
        <w:t xml:space="preserve"> modulo desenvolvido especialmente para dermatologia</w:t>
      </w:r>
      <w:r w:rsidR="007211DB" w:rsidRPr="00541F07">
        <w:t xml:space="preserve"> SkinHelpDesk</w:t>
      </w:r>
      <w:r w:rsidR="007211DB" w:rsidRPr="00541F07">
        <w:rPr>
          <w:vertAlign w:val="superscript"/>
        </w:rPr>
        <w:t>[</w:t>
      </w:r>
      <w:r w:rsidR="00826B56">
        <w:rPr>
          <w:vertAlign w:val="superscript"/>
        </w:rPr>
        <w:t>7</w:t>
      </w:r>
      <w:r w:rsidR="007211DB" w:rsidRPr="00541F07">
        <w:rPr>
          <w:vertAlign w:val="superscript"/>
        </w:rPr>
        <w:t>]</w:t>
      </w:r>
      <w:r w:rsidR="007211DB" w:rsidRPr="00541F07">
        <w:t>.</w:t>
      </w:r>
    </w:p>
    <w:p w14:paraId="3E74FB93" w14:textId="5BAB3E12" w:rsidR="00CD2459" w:rsidRDefault="00E530B1" w:rsidP="00291900">
      <w:pPr>
        <w:ind w:firstLine="708"/>
        <w:jc w:val="both"/>
      </w:pPr>
      <w:r>
        <w:t>O</w:t>
      </w:r>
      <w:r w:rsidR="007211DB" w:rsidRPr="00541F07">
        <w:t xml:space="preserve"> modulo</w:t>
      </w:r>
      <w:r w:rsidRPr="00E530B1">
        <w:t xml:space="preserve"> </w:t>
      </w:r>
      <w:r w:rsidRPr="00541F07">
        <w:t>SkinHelpDesk</w:t>
      </w:r>
      <w:r w:rsidR="007211DB" w:rsidRPr="00541F07">
        <w:t xml:space="preserve"> dá a possibilidade </w:t>
      </w:r>
      <w:r>
        <w:t>aos médicos</w:t>
      </w:r>
      <w:r w:rsidR="007211DB" w:rsidRPr="00541F07">
        <w:t xml:space="preserve"> dermatologistas </w:t>
      </w:r>
      <w:r>
        <w:t>de apresentarem</w:t>
      </w:r>
      <w:r w:rsidR="007211DB" w:rsidRPr="00541F07">
        <w:t xml:space="preserve"> o </w:t>
      </w:r>
      <w:r>
        <w:t xml:space="preserve">seu </w:t>
      </w:r>
      <w:r w:rsidR="007211DB" w:rsidRPr="00541F07">
        <w:t xml:space="preserve">parecer sobre o perfil de um paciente, este perfil é denominado por </w:t>
      </w:r>
      <w:r w:rsidR="007211DB" w:rsidRPr="00215651">
        <w:rPr>
          <w:rFonts w:cstheme="minorHAnsi"/>
          <w:i/>
          <w:szCs w:val="20"/>
        </w:rPr>
        <w:t>skin profile</w:t>
      </w:r>
      <w:r>
        <w:t>.</w:t>
      </w:r>
      <w:r w:rsidR="007211DB" w:rsidRPr="00541F07">
        <w:t xml:space="preserve"> </w:t>
      </w:r>
      <w:r>
        <w:t>O</w:t>
      </w:r>
      <w:r w:rsidR="007211DB" w:rsidRPr="00541F07">
        <w:t xml:space="preserve"> </w:t>
      </w:r>
      <w:r w:rsidR="007211DB" w:rsidRPr="00215651">
        <w:rPr>
          <w:rFonts w:cstheme="minorHAnsi"/>
          <w:i/>
          <w:szCs w:val="20"/>
        </w:rPr>
        <w:t>skin profile</w:t>
      </w:r>
      <w:r w:rsidR="007211DB" w:rsidRPr="00541F07">
        <w:t xml:space="preserve"> é um conjunto de informaç</w:t>
      </w:r>
      <w:r>
        <w:t xml:space="preserve">ões </w:t>
      </w:r>
      <w:r w:rsidR="007211DB" w:rsidRPr="00541F07">
        <w:t xml:space="preserve">sobre uma patologia de um utilizador tais como problemas de pele, detalhes sobre o problema, como quando e onde começou, para que um paciente possa ver analisado o seu perfil, basta fazer um registo na aplicação e submeter o seu </w:t>
      </w:r>
      <w:r w:rsidR="007211DB" w:rsidRPr="00215651">
        <w:rPr>
          <w:rFonts w:cstheme="minorHAnsi"/>
          <w:i/>
          <w:szCs w:val="20"/>
        </w:rPr>
        <w:t>skin profile</w:t>
      </w:r>
      <w:r w:rsidR="007211DB" w:rsidRPr="00541F07">
        <w:t>.</w:t>
      </w:r>
    </w:p>
    <w:p w14:paraId="72DAB744" w14:textId="0E688A59" w:rsidR="00373CB1" w:rsidRPr="00DB6455" w:rsidRDefault="00373CB1" w:rsidP="00920823">
      <w:pPr>
        <w:pStyle w:val="Cabealho2"/>
        <w:spacing w:after="120"/>
        <w:ind w:firstLine="708"/>
      </w:pPr>
      <w:bookmarkStart w:id="12" w:name="_Toc519353991"/>
      <w:r w:rsidRPr="00DB6455">
        <w:t>1.</w:t>
      </w:r>
      <w:r w:rsidR="007211DB" w:rsidRPr="00DB6455">
        <w:t>3</w:t>
      </w:r>
      <w:r w:rsidRPr="00DB6455">
        <w:t xml:space="preserve"> Medical Skin Care</w:t>
      </w:r>
      <w:bookmarkEnd w:id="12"/>
    </w:p>
    <w:p w14:paraId="630021A6" w14:textId="39EA790A" w:rsidR="005D65DA" w:rsidRPr="00541F07" w:rsidRDefault="005D65DA" w:rsidP="00291900">
      <w:pPr>
        <w:ind w:firstLine="708"/>
        <w:jc w:val="both"/>
      </w:pPr>
      <w:r w:rsidRPr="00541F07">
        <w:t>Na seção 1.</w:t>
      </w:r>
      <w:r w:rsidR="00CD2459" w:rsidRPr="00541F07">
        <w:t>2</w:t>
      </w:r>
      <w:r w:rsidRPr="00541F07">
        <w:t xml:space="preserve"> apresentamos alguns projetos que podem ser </w:t>
      </w:r>
      <w:r w:rsidR="00CD2459" w:rsidRPr="00541F07">
        <w:t xml:space="preserve">usados </w:t>
      </w:r>
      <w:r w:rsidRPr="00541F07">
        <w:t xml:space="preserve">para </w:t>
      </w:r>
      <w:r w:rsidR="00CD2459" w:rsidRPr="00541F07">
        <w:t>criar plataformas que permitam a partilha de informação médica d</w:t>
      </w:r>
      <w:r w:rsidR="00E530B1">
        <w:t>e</w:t>
      </w:r>
      <w:r w:rsidR="00CD2459" w:rsidRPr="00541F07">
        <w:t xml:space="preserve"> utente</w:t>
      </w:r>
      <w:r w:rsidR="00E530B1">
        <w:t>s</w:t>
      </w:r>
      <w:r w:rsidR="009D6589">
        <w:t>. São</w:t>
      </w:r>
      <w:r w:rsidRPr="00541F07">
        <w:t xml:space="preserve"> </w:t>
      </w:r>
      <w:r w:rsidR="00947A3B">
        <w:t xml:space="preserve">aplicações amplamente conhecidas, utilizadas em muitos países, especialmente o OpenMRS, </w:t>
      </w:r>
      <w:r w:rsidRPr="00541F07">
        <w:t xml:space="preserve">e que apresentam uma base </w:t>
      </w:r>
      <w:r w:rsidR="00947A3B" w:rsidRPr="00541F07">
        <w:t>s</w:t>
      </w:r>
      <w:r w:rsidR="00947A3B">
        <w:t>ó</w:t>
      </w:r>
      <w:r w:rsidR="00947A3B" w:rsidRPr="00541F07">
        <w:t>lida</w:t>
      </w:r>
      <w:r w:rsidR="00CD2459" w:rsidRPr="00541F07">
        <w:t xml:space="preserve">, </w:t>
      </w:r>
      <w:r w:rsidR="009D6589">
        <w:t>no caso deste último com a vantagem de poder integrar</w:t>
      </w:r>
      <w:r w:rsidR="00E530B1">
        <w:t xml:space="preserve"> </w:t>
      </w:r>
      <w:r w:rsidRPr="00541F07">
        <w:t xml:space="preserve">módulos </w:t>
      </w:r>
      <w:r w:rsidR="00CD2459" w:rsidRPr="00541F07">
        <w:t xml:space="preserve">construídos com tecnologias diferentes, </w:t>
      </w:r>
      <w:r w:rsidR="00E530B1">
        <w:t xml:space="preserve">o que nos levou a considerar a hipótese de </w:t>
      </w:r>
      <w:r w:rsidR="00CD2459" w:rsidRPr="00541F07">
        <w:t xml:space="preserve">desenvolver um </w:t>
      </w:r>
      <w:r w:rsidR="00947A3B" w:rsidRPr="00541F07">
        <w:t>m</w:t>
      </w:r>
      <w:r w:rsidR="00947A3B">
        <w:t>ó</w:t>
      </w:r>
      <w:r w:rsidR="00947A3B" w:rsidRPr="00541F07">
        <w:t>dulo</w:t>
      </w:r>
      <w:r w:rsidR="009D6589">
        <w:t xml:space="preserve"> específico de dermatologia sobre OpenMRS. </w:t>
      </w:r>
      <w:r w:rsidR="00CD2459" w:rsidRPr="00541F07">
        <w:t xml:space="preserve"> </w:t>
      </w:r>
      <w:r w:rsidR="009D6589">
        <w:t>Contudo</w:t>
      </w:r>
      <w:r w:rsidR="009D6589" w:rsidRPr="00541F07">
        <w:t xml:space="preserve"> </w:t>
      </w:r>
      <w:r w:rsidR="00CD2459" w:rsidRPr="00541F07">
        <w:t>é necessário ter em conta a compatibilidade na integração dos módulos, o que</w:t>
      </w:r>
      <w:r w:rsidR="00E07ED2" w:rsidRPr="00541F07">
        <w:t xml:space="preserve"> implicaria </w:t>
      </w:r>
      <w:r w:rsidRPr="00541F07">
        <w:t xml:space="preserve">tempo </w:t>
      </w:r>
      <w:r w:rsidR="00947A3B">
        <w:t xml:space="preserve">elevado </w:t>
      </w:r>
      <w:r w:rsidRPr="00541F07">
        <w:t>de pesquisa e aprendizagem da</w:t>
      </w:r>
      <w:r w:rsidR="00E07ED2" w:rsidRPr="00541F07">
        <w:t xml:space="preserve"> nossa part</w:t>
      </w:r>
      <w:r w:rsidR="00DB6455">
        <w:t>e</w:t>
      </w:r>
      <w:r w:rsidR="00947A3B">
        <w:t>. D</w:t>
      </w:r>
      <w:r w:rsidRPr="00541F07">
        <w:t xml:space="preserve">ado o curto prazo para execução do projeto </w:t>
      </w:r>
      <w:r w:rsidR="00CD2459" w:rsidRPr="00541F07">
        <w:t>e a longa lista de pesquisa</w:t>
      </w:r>
      <w:r w:rsidR="00E530B1">
        <w:t>s</w:t>
      </w:r>
      <w:r w:rsidR="00CD2459" w:rsidRPr="00541F07">
        <w:t xml:space="preserve"> </w:t>
      </w:r>
      <w:r w:rsidR="00947A3B">
        <w:t>realizadas</w:t>
      </w:r>
      <w:r w:rsidR="00E530B1">
        <w:t>,</w:t>
      </w:r>
      <w:r w:rsidR="00CD2459" w:rsidRPr="00541F07">
        <w:t xml:space="preserve"> desde a consulta com os profissionais da saúde </w:t>
      </w:r>
      <w:r w:rsidR="000B1938" w:rsidRPr="00541F07">
        <w:t>às</w:t>
      </w:r>
      <w:r w:rsidR="00CD2459" w:rsidRPr="00541F07">
        <w:t xml:space="preserve"> </w:t>
      </w:r>
      <w:r w:rsidR="00E530B1">
        <w:t xml:space="preserve">pesquisas de </w:t>
      </w:r>
      <w:r w:rsidR="00CD2459" w:rsidRPr="00541F07">
        <w:t>normas sobre proteção dos dados,</w:t>
      </w:r>
      <w:r w:rsidRPr="00541F07">
        <w:t xml:space="preserve"> </w:t>
      </w:r>
      <w:r w:rsidR="000A3BDE">
        <w:t xml:space="preserve">decidimos </w:t>
      </w:r>
      <w:r w:rsidRPr="00541F07">
        <w:t xml:space="preserve">no nosso projeto implementar uma aplicação de </w:t>
      </w:r>
      <w:r w:rsidR="009D6589" w:rsidRPr="00541F07">
        <w:t>ra</w:t>
      </w:r>
      <w:r w:rsidR="009D6589">
        <w:t>i</w:t>
      </w:r>
      <w:r w:rsidR="009D6589" w:rsidRPr="00541F07">
        <w:t xml:space="preserve">z </w:t>
      </w:r>
      <w:r w:rsidRPr="00541F07">
        <w:t>que permit</w:t>
      </w:r>
      <w:r w:rsidR="000A3BDE">
        <w:t>e</w:t>
      </w:r>
      <w:r w:rsidRPr="00541F07">
        <w:t xml:space="preserve"> a partilha de ficha de utentes entre médicos dermatologistas</w:t>
      </w:r>
      <w:r w:rsidR="00E07ED2" w:rsidRPr="00541F07">
        <w:t xml:space="preserve"> e</w:t>
      </w:r>
      <w:r w:rsidRPr="00541F07">
        <w:t xml:space="preserve"> doravante vamo</w:t>
      </w:r>
      <w:r w:rsidR="00E07ED2" w:rsidRPr="00541F07">
        <w:t>-n</w:t>
      </w:r>
      <w:r w:rsidRPr="00541F07">
        <w:t xml:space="preserve">os referir à </w:t>
      </w:r>
      <w:r w:rsidR="00947A3B">
        <w:t xml:space="preserve">nossa </w:t>
      </w:r>
      <w:r w:rsidRPr="00541F07">
        <w:t xml:space="preserve">aplicação como </w:t>
      </w:r>
      <w:r w:rsidRPr="00614318">
        <w:rPr>
          <w:rFonts w:ascii="Consolas" w:hAnsi="Consolas"/>
          <w:sz w:val="20"/>
          <w:szCs w:val="20"/>
        </w:rPr>
        <w:t>Medical Skin Care</w:t>
      </w:r>
      <w:r w:rsidRPr="00541F07">
        <w:t>.</w:t>
      </w:r>
    </w:p>
    <w:p w14:paraId="3DE8DB49" w14:textId="6CA7BABF" w:rsidR="00FF233D" w:rsidRPr="00541F07" w:rsidRDefault="005D65DA" w:rsidP="00291900">
      <w:pPr>
        <w:ind w:firstLine="708"/>
        <w:jc w:val="both"/>
      </w:pPr>
      <w:r w:rsidRPr="00541F07">
        <w:t xml:space="preserve">O projeto consiste numa aplicação </w:t>
      </w:r>
      <w:r w:rsidR="00164CC8" w:rsidRPr="00541F07">
        <w:t xml:space="preserve">Web </w:t>
      </w:r>
      <w:r w:rsidRPr="00541F07">
        <w:t xml:space="preserve">de apoio ao diagnóstico </w:t>
      </w:r>
      <w:r w:rsidR="00947A3B">
        <w:t>em dermatologia, incluindo</w:t>
      </w:r>
      <w:r w:rsidRPr="00541F07">
        <w:t xml:space="preserve"> dermatoscopia diferencial</w:t>
      </w:r>
      <w:r w:rsidR="00947A3B">
        <w:t>,</w:t>
      </w:r>
      <w:r w:rsidRPr="00541F07">
        <w:t xml:space="preserve"> com partilha entre médicos da ficha médica do utente</w:t>
      </w:r>
      <w:r w:rsidR="00947A3B">
        <w:t xml:space="preserve"> e com atenção </w:t>
      </w:r>
      <w:r w:rsidRPr="00541F07">
        <w:t xml:space="preserve">especial </w:t>
      </w:r>
      <w:r w:rsidR="00947A3B">
        <w:t>à</w:t>
      </w:r>
      <w:r w:rsidRPr="00541F07">
        <w:t xml:space="preserve"> privacidade dos dados do utente</w:t>
      </w:r>
      <w:r w:rsidR="00947A3B">
        <w:t>. C</w:t>
      </w:r>
      <w:r w:rsidRPr="00541F07">
        <w:t>omo tal o tratamento dos dados constantes na ficha médica do utente</w:t>
      </w:r>
      <w:r w:rsidR="00FF233D" w:rsidRPr="00541F07">
        <w:t xml:space="preserve"> </w:t>
      </w:r>
      <w:r w:rsidRPr="00541F07">
        <w:t>te</w:t>
      </w:r>
      <w:r w:rsidR="00947A3B">
        <w:t>m</w:t>
      </w:r>
      <w:r w:rsidRPr="00541F07">
        <w:t xml:space="preserve"> em consideração requisitos fundamentais, tais como: confidencialidade, </w:t>
      </w:r>
      <w:r w:rsidR="00FF233D" w:rsidRPr="00541F07">
        <w:t>integridade</w:t>
      </w:r>
      <w:r w:rsidR="00947A3B">
        <w:t>, autenticação</w:t>
      </w:r>
      <w:r w:rsidR="00FF233D" w:rsidRPr="00541F07">
        <w:t xml:space="preserve"> e</w:t>
      </w:r>
      <w:r w:rsidRPr="00541F07">
        <w:t xml:space="preserve"> conformidade legal, nomeadamente tendo em </w:t>
      </w:r>
      <w:r w:rsidR="00947A3B">
        <w:t xml:space="preserve">especial </w:t>
      </w:r>
      <w:r w:rsidRPr="00541F07">
        <w:t>consideração a privacidade dos dados.</w:t>
      </w:r>
      <w:r w:rsidR="0061389E" w:rsidRPr="0061389E">
        <w:t xml:space="preserve"> </w:t>
      </w:r>
      <w:r w:rsidR="0061389E">
        <w:t>N</w:t>
      </w:r>
      <w:r w:rsidR="0061389E" w:rsidRPr="00541F07">
        <w:t xml:space="preserve">o entanto é </w:t>
      </w:r>
      <w:r w:rsidR="0061389E">
        <w:t>necessário</w:t>
      </w:r>
      <w:r w:rsidR="0061389E" w:rsidRPr="00541F07">
        <w:t xml:space="preserve"> ter em </w:t>
      </w:r>
      <w:r w:rsidR="0061389E">
        <w:t>consideração</w:t>
      </w:r>
      <w:r w:rsidR="0061389E" w:rsidRPr="00541F07">
        <w:t xml:space="preserve"> que o projeto não permite a integração com os sistemas de outros hospitais, como tal, é uma plataforma independente e que as unidades hospitalares deverão criar uma conta que </w:t>
      </w:r>
      <w:r w:rsidR="0061389E">
        <w:t>lhes</w:t>
      </w:r>
      <w:r w:rsidR="0061389E" w:rsidRPr="00541F07">
        <w:t xml:space="preserve"> permitirá</w:t>
      </w:r>
      <w:r w:rsidR="0061389E">
        <w:t>,</w:t>
      </w:r>
      <w:r w:rsidR="0061389E" w:rsidRPr="00541F07">
        <w:t xml:space="preserve"> entre outras operações, registar os seus médico</w:t>
      </w:r>
      <w:r w:rsidR="0061389E">
        <w:t>s</w:t>
      </w:r>
      <w:r w:rsidR="0061389E" w:rsidRPr="00541F07">
        <w:t xml:space="preserve">, enfermeiros e </w:t>
      </w:r>
      <w:r w:rsidR="0061389E">
        <w:t>utentes</w:t>
      </w:r>
      <w:r w:rsidR="0061389E" w:rsidRPr="00541F07">
        <w:t>.</w:t>
      </w:r>
    </w:p>
    <w:p w14:paraId="19C6617A" w14:textId="77777777" w:rsidR="00692B0A" w:rsidRDefault="003F55DE" w:rsidP="00291900">
      <w:pPr>
        <w:ind w:firstLine="708"/>
        <w:jc w:val="both"/>
      </w:pPr>
      <w:r w:rsidRPr="00541F07">
        <w:t xml:space="preserve">Com a partilha </w:t>
      </w:r>
      <w:r w:rsidR="006056F8" w:rsidRPr="00541F07">
        <w:t>da ficha</w:t>
      </w:r>
      <w:r w:rsidR="00E26C03" w:rsidRPr="00541F07">
        <w:t xml:space="preserve"> médica</w:t>
      </w:r>
      <w:r w:rsidRPr="00541F07">
        <w:t xml:space="preserve"> de utentes pretendemos alargar a quantidade de informação sobre o </w:t>
      </w:r>
      <w:r w:rsidR="001F7DC9">
        <w:t>utente a</w:t>
      </w:r>
      <w:r w:rsidRPr="00541F07">
        <w:t xml:space="preserve"> que um dermatologista terá acesso, informações como fotos de sinais, histórico familiar, histórico médico, informações essa</w:t>
      </w:r>
      <w:r w:rsidR="00FF233D" w:rsidRPr="00541F07">
        <w:t>s</w:t>
      </w:r>
      <w:r w:rsidRPr="00541F07">
        <w:t xml:space="preserve"> que ajuda</w:t>
      </w:r>
      <w:r w:rsidR="00FF233D" w:rsidRPr="00541F07">
        <w:t>m</w:t>
      </w:r>
      <w:r w:rsidRPr="00541F07">
        <w:t xml:space="preserve"> o dermatologista </w:t>
      </w:r>
      <w:r w:rsidR="001F7DC9">
        <w:t xml:space="preserve">a </w:t>
      </w:r>
      <w:r w:rsidR="00887E5C" w:rsidRPr="00541F07">
        <w:t>ter uma melhor perceção sobre a patologia.</w:t>
      </w:r>
    </w:p>
    <w:p w14:paraId="2995F3DA" w14:textId="2A22F2B9" w:rsidR="0005425C" w:rsidRDefault="003F55DE" w:rsidP="00291900">
      <w:pPr>
        <w:ind w:firstLine="708"/>
        <w:jc w:val="both"/>
      </w:pPr>
      <w:r w:rsidRPr="00541F07">
        <w:lastRenderedPageBreak/>
        <w:t xml:space="preserve"> </w:t>
      </w:r>
    </w:p>
    <w:p w14:paraId="336707BA" w14:textId="2782BD1C" w:rsidR="00692B0A" w:rsidRDefault="00692B0A" w:rsidP="005D219D">
      <w:pPr>
        <w:pStyle w:val="Cabealho3"/>
        <w:spacing w:after="120"/>
        <w:ind w:left="708" w:firstLine="708"/>
      </w:pPr>
      <w:bookmarkStart w:id="13" w:name="_Toc519353992"/>
      <w:r w:rsidRPr="00692B0A">
        <w:t>1.3.1 Objetivo</w:t>
      </w:r>
      <w:bookmarkEnd w:id="13"/>
    </w:p>
    <w:p w14:paraId="05898D86" w14:textId="6E3E87C2" w:rsidR="00692B0A" w:rsidRDefault="00692B0A" w:rsidP="00692B0A">
      <w:pPr>
        <w:ind w:firstLine="708"/>
        <w:jc w:val="both"/>
      </w:pPr>
      <w:r>
        <w:t xml:space="preserve">O principal objetivo é permitir a </w:t>
      </w:r>
      <w:r w:rsidRPr="00541F07">
        <w:t xml:space="preserve">partilha da ficha médica de utentes </w:t>
      </w:r>
      <w:r>
        <w:t xml:space="preserve">com vista a </w:t>
      </w:r>
      <w:r w:rsidRPr="00541F07">
        <w:t xml:space="preserve"> alargar a quantidade de informação sobre o </w:t>
      </w:r>
      <w:r>
        <w:t>utente a</w:t>
      </w:r>
      <w:r w:rsidRPr="00541F07">
        <w:t xml:space="preserve"> que um dermatologista terá acesso, informações como fotos de sinais, histórico familiar, histórico médico, informações essas que ajudam o dermatologista </w:t>
      </w:r>
      <w:r>
        <w:t xml:space="preserve">a </w:t>
      </w:r>
      <w:r w:rsidRPr="00541F07">
        <w:t xml:space="preserve">ter uma melhor perceção sobre a patologia. </w:t>
      </w:r>
    </w:p>
    <w:p w14:paraId="574C0A63" w14:textId="69F9F613" w:rsidR="00692B0A" w:rsidRPr="00541F07" w:rsidRDefault="00692B0A" w:rsidP="003E671F">
      <w:pPr>
        <w:jc w:val="both"/>
      </w:pPr>
    </w:p>
    <w:p w14:paraId="29C2B2D9" w14:textId="28ED5293" w:rsidR="004034DE" w:rsidRDefault="0087576A" w:rsidP="0087576A">
      <w:pPr>
        <w:pStyle w:val="Cabealho2"/>
        <w:spacing w:after="120"/>
        <w:ind w:firstLine="708"/>
      </w:pPr>
      <w:bookmarkStart w:id="14" w:name="_Toc519353993"/>
      <w:r>
        <w:t>1.4 Estrutura do relatório</w:t>
      </w:r>
      <w:bookmarkEnd w:id="14"/>
    </w:p>
    <w:p w14:paraId="0C6DB72C" w14:textId="5E86C443" w:rsidR="003E671F" w:rsidRDefault="003E671F" w:rsidP="0061389E">
      <w:pPr>
        <w:ind w:firstLine="708"/>
        <w:jc w:val="both"/>
      </w:pPr>
      <w:r>
        <w:t>Nos capítulos que se seguem apresentaremos</w:t>
      </w:r>
      <w:r w:rsidRPr="00541F07">
        <w:t xml:space="preserve"> uma descrição mais detalhada sobre </w:t>
      </w:r>
      <w:r>
        <w:t xml:space="preserve">os aspetos da implementação da nossa </w:t>
      </w:r>
      <w:r w:rsidR="0061389E">
        <w:t>solução</w:t>
      </w:r>
      <w:r w:rsidR="0061389E" w:rsidRPr="00541F07">
        <w:t>,</w:t>
      </w:r>
      <w:r w:rsidR="0061389E">
        <w:t xml:space="preserve"> começaremos</w:t>
      </w:r>
      <w:r w:rsidR="006F63C0">
        <w:t xml:space="preserve"> por apresentar os requisitos funcionais da aplicação, logo a seguir apresenta</w:t>
      </w:r>
      <w:r w:rsidR="0061389E">
        <w:t>re</w:t>
      </w:r>
      <w:r w:rsidR="006F63C0">
        <w:t xml:space="preserve">mos as tecnologias utlizadas na aplicação. Depois de </w:t>
      </w:r>
      <w:r w:rsidR="0061389E">
        <w:t>introduzirmos</w:t>
      </w:r>
      <w:r w:rsidR="006F63C0">
        <w:t xml:space="preserve"> as tecnologias utilizadas </w:t>
      </w:r>
      <w:r w:rsidR="002E7D96">
        <w:t>, n</w:t>
      </w:r>
      <w:r w:rsidR="006F63C0">
        <w:t xml:space="preserve">o </w:t>
      </w:r>
      <w:r w:rsidR="0061389E">
        <w:t>capítulo</w:t>
      </w:r>
      <w:r w:rsidR="006F63C0">
        <w:t xml:space="preserve"> a seguir</w:t>
      </w:r>
      <w:r w:rsidR="002E7D96">
        <w:t xml:space="preserve">  </w:t>
      </w:r>
      <w:r w:rsidR="0070746F">
        <w:t>faremos a descrição d</w:t>
      </w:r>
      <w:r w:rsidR="0061389E">
        <w:t>as camadas</w:t>
      </w:r>
      <w:r w:rsidR="002E7D96">
        <w:t xml:space="preserve"> da arquitetura </w:t>
      </w:r>
      <w:r w:rsidR="0070746F">
        <w:t xml:space="preserve">da </w:t>
      </w:r>
      <w:r w:rsidR="002E7D96">
        <w:t>aplicação.</w:t>
      </w:r>
      <w:r w:rsidR="0070746F">
        <w:t xml:space="preserve"> Uma vez concluída a descrição da aplicação,</w:t>
      </w:r>
      <w:r w:rsidR="002E7D96">
        <w:t xml:space="preserve"> </w:t>
      </w:r>
      <w:r w:rsidR="0070746F">
        <w:t xml:space="preserve">apresentaremos no </w:t>
      </w:r>
      <w:r w:rsidR="0061389E">
        <w:t>capítulo</w:t>
      </w:r>
      <w:r w:rsidR="002E7D96">
        <w:t xml:space="preserve"> notas finais  as nossas conclusões e sugestões para continuação do trabalho</w:t>
      </w:r>
      <w:r w:rsidR="0070746F">
        <w:t>.</w:t>
      </w:r>
    </w:p>
    <w:p w14:paraId="444E0644" w14:textId="77777777" w:rsidR="006F63C0" w:rsidRDefault="006F63C0" w:rsidP="003E671F">
      <w:pPr>
        <w:ind w:firstLine="708"/>
        <w:jc w:val="both"/>
      </w:pPr>
    </w:p>
    <w:p w14:paraId="647C6D12" w14:textId="77777777" w:rsidR="0087576A" w:rsidRPr="00541F07" w:rsidRDefault="0087576A" w:rsidP="00291900">
      <w:pPr>
        <w:ind w:firstLine="708"/>
        <w:jc w:val="both"/>
      </w:pPr>
    </w:p>
    <w:p w14:paraId="67A5F91A" w14:textId="67C3108D" w:rsidR="00E105AF" w:rsidRDefault="00CA3D0E">
      <w:pPr>
        <w:pStyle w:val="Ttulo1"/>
        <w:rPr>
          <w:sz w:val="24"/>
        </w:rPr>
        <w:pPrChange w:id="15" w:author="Luis Moreira" w:date="2018-07-14T00:51:00Z">
          <w:pPr/>
        </w:pPrChange>
      </w:pPr>
      <w:r>
        <w:br w:type="page"/>
      </w:r>
    </w:p>
    <w:p w14:paraId="077A78AB" w14:textId="706F6AA4" w:rsidR="001C5708" w:rsidRPr="00E105AF" w:rsidRDefault="00D83A73" w:rsidP="00AB7CE4">
      <w:pPr>
        <w:pStyle w:val="Ttulo1"/>
      </w:pPr>
      <w:bookmarkStart w:id="16" w:name="_Toc519353994"/>
      <w:r>
        <w:lastRenderedPageBreak/>
        <w:t>2</w:t>
      </w:r>
      <w:r w:rsidR="00B8081D" w:rsidRPr="00B8081D">
        <w:t>.</w:t>
      </w:r>
      <w:r w:rsidR="001C5708" w:rsidRPr="00B8081D">
        <w:t xml:space="preserve"> Requisitos Funcionais</w:t>
      </w:r>
      <w:bookmarkEnd w:id="16"/>
    </w:p>
    <w:p w14:paraId="4F15F624" w14:textId="2A656D74" w:rsidR="00ED383B" w:rsidRDefault="00D83A73" w:rsidP="005D219D">
      <w:pPr>
        <w:pStyle w:val="Cabealho2"/>
        <w:spacing w:after="120"/>
        <w:ind w:firstLine="708"/>
      </w:pPr>
      <w:bookmarkStart w:id="17" w:name="_Toc519353995"/>
      <w:r>
        <w:t>2</w:t>
      </w:r>
      <w:r w:rsidR="001C5708" w:rsidRPr="00B8081D">
        <w:t>.1. Utilizadores</w:t>
      </w:r>
      <w:bookmarkEnd w:id="17"/>
    </w:p>
    <w:p w14:paraId="193FDD28" w14:textId="77777777" w:rsidR="006F007D" w:rsidRDefault="00B8315E" w:rsidP="00AA25F5">
      <w:pPr>
        <w:jc w:val="both"/>
      </w:pPr>
      <w:r w:rsidRPr="00AB7CE4">
        <w:t>A plataforma tem 4 tipo</w:t>
      </w:r>
      <w:r w:rsidR="006F007D">
        <w:t>s</w:t>
      </w:r>
      <w:r w:rsidRPr="00AB7CE4">
        <w:t xml:space="preserve"> de utilizadores</w:t>
      </w:r>
      <w:r w:rsidR="006F007D">
        <w:t>:</w:t>
      </w:r>
    </w:p>
    <w:p w14:paraId="096E1663" w14:textId="304B5486" w:rsidR="006F007D" w:rsidRDefault="006F007D" w:rsidP="00046702">
      <w:pPr>
        <w:pStyle w:val="PargrafodaLista"/>
        <w:numPr>
          <w:ilvl w:val="0"/>
          <w:numId w:val="41"/>
        </w:numPr>
        <w:jc w:val="both"/>
      </w:pPr>
      <w:r>
        <w:t>A</w:t>
      </w:r>
      <w:r w:rsidR="00B8315E" w:rsidRPr="00AB7CE4">
        <w:t>dministrativo que representa a unidade hospitalar</w:t>
      </w:r>
    </w:p>
    <w:p w14:paraId="2086BE38" w14:textId="1F3BAF36" w:rsidR="006F007D" w:rsidRDefault="006F007D" w:rsidP="00046702">
      <w:pPr>
        <w:pStyle w:val="PargrafodaLista"/>
        <w:numPr>
          <w:ilvl w:val="0"/>
          <w:numId w:val="41"/>
        </w:numPr>
        <w:jc w:val="both"/>
      </w:pPr>
      <w:r>
        <w:t>M</w:t>
      </w:r>
      <w:r w:rsidR="00B8315E" w:rsidRPr="00AB7CE4">
        <w:t>édi</w:t>
      </w:r>
      <w:r w:rsidR="00AA25F5">
        <w:t>c</w:t>
      </w:r>
      <w:r w:rsidR="00B8315E" w:rsidRPr="00AB7CE4">
        <w:t>o</w:t>
      </w:r>
    </w:p>
    <w:p w14:paraId="5B535BCF" w14:textId="4FBD64E9" w:rsidR="006F007D" w:rsidRDefault="006F007D" w:rsidP="00046702">
      <w:pPr>
        <w:pStyle w:val="PargrafodaLista"/>
        <w:numPr>
          <w:ilvl w:val="0"/>
          <w:numId w:val="41"/>
        </w:numPr>
        <w:jc w:val="both"/>
      </w:pPr>
      <w:r>
        <w:t>E</w:t>
      </w:r>
      <w:r w:rsidR="00B8315E" w:rsidRPr="00AB7CE4">
        <w:t>nfermeiro</w:t>
      </w:r>
    </w:p>
    <w:p w14:paraId="251AD4DF" w14:textId="1EEAC9C5" w:rsidR="006F007D" w:rsidRDefault="006F007D" w:rsidP="00046702">
      <w:pPr>
        <w:pStyle w:val="PargrafodaLista"/>
        <w:numPr>
          <w:ilvl w:val="0"/>
          <w:numId w:val="41"/>
        </w:numPr>
        <w:jc w:val="both"/>
      </w:pPr>
      <w:r>
        <w:t>U</w:t>
      </w:r>
      <w:r w:rsidR="00B8315E" w:rsidRPr="00AB7CE4">
        <w:t>tente</w:t>
      </w:r>
      <w:r w:rsidR="00AC709C">
        <w:t>.</w:t>
      </w:r>
    </w:p>
    <w:p w14:paraId="45BFAF48" w14:textId="11652616" w:rsidR="00ED383B" w:rsidRPr="00AB7CE4" w:rsidRDefault="00AC709C" w:rsidP="00AA25F5">
      <w:pPr>
        <w:jc w:val="both"/>
      </w:pPr>
      <w:r>
        <w:t>A</w:t>
      </w:r>
      <w:r w:rsidR="00B8315E" w:rsidRPr="00AB7CE4">
        <w:t xml:space="preserve"> seguir </w:t>
      </w:r>
      <w:r>
        <w:t>faremos</w:t>
      </w:r>
      <w:r w:rsidR="00B8315E" w:rsidRPr="00AB7CE4">
        <w:t xml:space="preserve"> uma descrição do papel </w:t>
      </w:r>
      <w:r w:rsidR="004E05D2" w:rsidRPr="00AB7CE4">
        <w:t>desempenha</w:t>
      </w:r>
      <w:r>
        <w:t>do por cada um dos utilizadores.</w:t>
      </w:r>
    </w:p>
    <w:p w14:paraId="08358175" w14:textId="7B421639" w:rsidR="00ED383B" w:rsidRDefault="00D83A73" w:rsidP="005D219D">
      <w:pPr>
        <w:pStyle w:val="Cabealho3"/>
        <w:spacing w:after="120"/>
        <w:ind w:left="708" w:firstLine="708"/>
      </w:pPr>
      <w:bookmarkStart w:id="18" w:name="_Toc512879280"/>
      <w:bookmarkStart w:id="19" w:name="_Toc519353996"/>
      <w:r>
        <w:t>2.</w:t>
      </w:r>
      <w:r w:rsidR="008662B5">
        <w:t>1.1</w:t>
      </w:r>
      <w:r w:rsidR="00ED383B" w:rsidRPr="00B8081D">
        <w:t xml:space="preserve"> Administrativo</w:t>
      </w:r>
      <w:bookmarkEnd w:id="18"/>
      <w:bookmarkEnd w:id="19"/>
    </w:p>
    <w:p w14:paraId="6DEA464D" w14:textId="63578E89" w:rsidR="00BD65D4" w:rsidRPr="00AB7CE4" w:rsidRDefault="00ED383B" w:rsidP="005D219D">
      <w:pPr>
        <w:ind w:firstLine="708"/>
        <w:jc w:val="both"/>
      </w:pPr>
      <w:r w:rsidRPr="00AB7CE4">
        <w:t xml:space="preserve">Um administrativo representa uma </w:t>
      </w:r>
      <w:r w:rsidR="00AC709C">
        <w:t>unidade</w:t>
      </w:r>
      <w:r w:rsidRPr="00AB7CE4">
        <w:t xml:space="preserve"> </w:t>
      </w:r>
      <w:r w:rsidR="00956C7E" w:rsidRPr="00AB7CE4">
        <w:t>hospitalar, o administrativo</w:t>
      </w:r>
      <w:r w:rsidR="00AC709C">
        <w:t xml:space="preserve"> pode </w:t>
      </w:r>
      <w:r w:rsidR="00956C7E" w:rsidRPr="00AB7CE4">
        <w:t>regist</w:t>
      </w:r>
      <w:r w:rsidR="00AC709C">
        <w:t>ar</w:t>
      </w:r>
      <w:r w:rsidR="00956C7E" w:rsidRPr="00AB7CE4">
        <w:t xml:space="preserve"> médicos e enfermeiros na</w:t>
      </w:r>
      <w:r w:rsidR="00AC709C">
        <w:t xml:space="preserve"> sua</w:t>
      </w:r>
      <w:r w:rsidR="00956C7E" w:rsidRPr="00AB7CE4">
        <w:t xml:space="preserve"> unidade hospitalar, também pode </w:t>
      </w:r>
      <w:r w:rsidR="00AB7CE4" w:rsidRPr="00AB7CE4">
        <w:t>adicioná-los</w:t>
      </w:r>
      <w:r w:rsidR="00956C7E" w:rsidRPr="00AB7CE4">
        <w:t xml:space="preserve"> à </w:t>
      </w:r>
      <w:r w:rsidR="00AC709C">
        <w:t xml:space="preserve">sua </w:t>
      </w:r>
      <w:r w:rsidR="00956C7E" w:rsidRPr="00AB7CE4">
        <w:t>unidade hospitalar caso esses já estejam registados em outras unidades hospitalares.</w:t>
      </w:r>
      <w:r w:rsidR="00BD65D4" w:rsidRPr="00BD65D4">
        <w:t xml:space="preserve"> </w:t>
      </w:r>
      <w:r w:rsidR="00BD65D4" w:rsidRPr="005C06AB">
        <w:t xml:space="preserve">Todos os utilizadores precisam estar autenticados de modo a usar a aplicação, no caso dos médicos, enfermeiros e utentes quando do seu registo é gerada uma </w:t>
      </w:r>
      <w:r w:rsidR="00BD65D4" w:rsidRPr="00DB6455">
        <w:rPr>
          <w:i/>
        </w:rPr>
        <w:t>password</w:t>
      </w:r>
      <w:r w:rsidR="00BD65D4" w:rsidRPr="005C06AB">
        <w:t xml:space="preserve"> (enviada para o </w:t>
      </w:r>
      <w:r w:rsidR="00BD65D4" w:rsidRPr="00DB6455">
        <w:rPr>
          <w:i/>
        </w:rPr>
        <w:t>email</w:t>
      </w:r>
      <w:r w:rsidR="00BD65D4" w:rsidRPr="005C06AB">
        <w:t xml:space="preserve"> pessoal) que lhe permitirá aceder </w:t>
      </w:r>
      <w:r w:rsidR="00BD65D4">
        <w:t>à</w:t>
      </w:r>
      <w:r w:rsidR="00BD65D4" w:rsidRPr="005C06AB">
        <w:t xml:space="preserve"> aplicação, o utilizador poderá </w:t>
      </w:r>
      <w:r w:rsidR="00BD65D4">
        <w:t>posteriormente</w:t>
      </w:r>
      <w:r w:rsidR="00BD65D4" w:rsidRPr="005C06AB">
        <w:t xml:space="preserve"> alterar a </w:t>
      </w:r>
      <w:r w:rsidR="00BD65D4" w:rsidRPr="00DB6455">
        <w:rPr>
          <w:i/>
        </w:rPr>
        <w:t>password</w:t>
      </w:r>
      <w:r w:rsidR="00BD65D4" w:rsidRPr="005C06AB">
        <w:t xml:space="preserve"> para uma que lhe seja </w:t>
      </w:r>
      <w:r w:rsidR="00BD65D4">
        <w:t xml:space="preserve">mais </w:t>
      </w:r>
      <w:r w:rsidR="00BD65D4" w:rsidRPr="005C06AB">
        <w:t>conveniente.</w:t>
      </w:r>
      <w:r w:rsidR="00BD65D4">
        <w:t xml:space="preserve"> </w:t>
      </w:r>
      <w:r w:rsidR="00BD65D4" w:rsidRPr="00AB7CE4">
        <w:t>No caso do utente, quando do seu registo</w:t>
      </w:r>
      <w:r w:rsidR="00BD65D4">
        <w:t>,</w:t>
      </w:r>
      <w:r w:rsidR="00BD65D4" w:rsidRPr="00AB7CE4">
        <w:t xml:space="preserve"> é-lhe atribuída uma equipa médica. O acesso aos dados médicos do utente é apenas concedido à equipa</w:t>
      </w:r>
      <w:r w:rsidR="00BD65D4">
        <w:t>. O</w:t>
      </w:r>
      <w:r w:rsidR="00BD65D4" w:rsidRPr="00AB7CE4">
        <w:t xml:space="preserve"> administrativo</w:t>
      </w:r>
      <w:r w:rsidR="00BD65D4">
        <w:t xml:space="preserve"> </w:t>
      </w:r>
      <w:r w:rsidR="00BD65D4" w:rsidRPr="00AB7CE4">
        <w:t>tem</w:t>
      </w:r>
      <w:r w:rsidR="00BD65D4">
        <w:t xml:space="preserve"> apenas</w:t>
      </w:r>
      <w:r w:rsidR="00BD65D4" w:rsidRPr="00AB7CE4">
        <w:t xml:space="preserve"> acesso aos dados pessoais do utente.</w:t>
      </w:r>
    </w:p>
    <w:p w14:paraId="263D03AE" w14:textId="629D7A4A" w:rsidR="00ED383B" w:rsidRPr="001520AC" w:rsidRDefault="00ED383B" w:rsidP="001520AC">
      <w:pPr>
        <w:rPr>
          <w:color w:val="ED7D31" w:themeColor="accent2"/>
        </w:rPr>
      </w:pPr>
      <w:r w:rsidRPr="001520AC">
        <w:rPr>
          <w:color w:val="ED7D31" w:themeColor="accent2"/>
        </w:rPr>
        <w:t xml:space="preserve"> </w:t>
      </w:r>
      <w:bookmarkStart w:id="20" w:name="_Toc512879281"/>
      <w:bookmarkStart w:id="21" w:name="_Toc518133468"/>
      <w:bookmarkStart w:id="22" w:name="_Toc518133716"/>
      <w:r w:rsidRPr="001520AC">
        <w:rPr>
          <w:color w:val="ED7D31" w:themeColor="accent2"/>
        </w:rPr>
        <w:t>Relativo a médicos e enfermeiros:</w:t>
      </w:r>
      <w:bookmarkEnd w:id="20"/>
      <w:bookmarkEnd w:id="21"/>
      <w:bookmarkEnd w:id="22"/>
      <w:r w:rsidRPr="001520AC">
        <w:rPr>
          <w:color w:val="ED7D31" w:themeColor="accent2"/>
        </w:rPr>
        <w:t xml:space="preserve"> </w:t>
      </w:r>
    </w:p>
    <w:p w14:paraId="0DC2FB36" w14:textId="77777777" w:rsidR="00ED383B" w:rsidRPr="00AB7CE4" w:rsidRDefault="00ED383B" w:rsidP="00ED383B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 w:rsidRPr="00AB7CE4">
        <w:rPr>
          <w:rFonts w:ascii="Calibri" w:hAnsi="Calibri" w:cs="Calibri"/>
        </w:rPr>
        <w:t>Registar (criar uma conta)</w:t>
      </w:r>
    </w:p>
    <w:p w14:paraId="63B07FED" w14:textId="77777777" w:rsidR="00ED383B" w:rsidRPr="00AB7CE4" w:rsidRDefault="00ED383B" w:rsidP="00ED383B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 w:rsidRPr="00AB7CE4">
        <w:rPr>
          <w:rFonts w:ascii="Calibri" w:hAnsi="Calibri" w:cs="Calibri"/>
        </w:rPr>
        <w:t>Integra-los numa equipa</w:t>
      </w:r>
    </w:p>
    <w:p w14:paraId="052892C6" w14:textId="77777777" w:rsidR="00ED383B" w:rsidRPr="00AB7CE4" w:rsidRDefault="00ED383B" w:rsidP="00ED383B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 w:rsidRPr="00AB7CE4">
        <w:rPr>
          <w:rFonts w:ascii="Calibri" w:hAnsi="Calibri" w:cs="Calibri"/>
        </w:rPr>
        <w:t>Remove-los duma equipa</w:t>
      </w:r>
    </w:p>
    <w:p w14:paraId="00936A15" w14:textId="76D18BFC" w:rsidR="00ED383B" w:rsidRPr="00AB7CE4" w:rsidRDefault="00ED383B" w:rsidP="00ED383B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 w:rsidRPr="00AB7CE4">
        <w:rPr>
          <w:rFonts w:ascii="Calibri" w:hAnsi="Calibri" w:cs="Calibri"/>
        </w:rPr>
        <w:t>Adicionar um médico como líder duma equipa</w:t>
      </w:r>
      <w:r w:rsidR="00AB7CE4">
        <w:rPr>
          <w:rFonts w:ascii="Calibri" w:hAnsi="Calibri" w:cs="Calibri"/>
        </w:rPr>
        <w:t>.</w:t>
      </w:r>
    </w:p>
    <w:p w14:paraId="15ECFE08" w14:textId="0FD01A30" w:rsidR="00956C7E" w:rsidRDefault="00956C7E" w:rsidP="00956C7E"/>
    <w:p w14:paraId="3D895005" w14:textId="79BEA0EC" w:rsidR="00956C7E" w:rsidRDefault="00956C7E" w:rsidP="00046702">
      <w:pPr>
        <w:ind w:firstLine="360"/>
        <w:jc w:val="both"/>
      </w:pPr>
      <w:r w:rsidRPr="00AB7CE4">
        <w:t>Um administrativo pode registar utentes ou adicion</w:t>
      </w:r>
      <w:r w:rsidR="00AC709C">
        <w:t>á</w:t>
      </w:r>
      <w:r w:rsidRPr="00AB7CE4">
        <w:t xml:space="preserve">-los caso já estejam </w:t>
      </w:r>
      <w:r w:rsidR="000D1CE8" w:rsidRPr="00AB7CE4">
        <w:t xml:space="preserve">registados em outra(s) </w:t>
      </w:r>
      <w:r w:rsidR="00AC709C">
        <w:t>unidade hospitalar.</w:t>
      </w:r>
      <w:r w:rsidR="000D1CE8" w:rsidRPr="00AB7CE4">
        <w:t xml:space="preserve"> </w:t>
      </w:r>
      <w:r w:rsidR="00AC709C">
        <w:t>O</w:t>
      </w:r>
      <w:r w:rsidR="000D1CE8" w:rsidRPr="00AB7CE4">
        <w:t xml:space="preserve"> administrativo envia um pedido de permissão para acesso aos dados do utente, neste pedido é associada uma equipa,</w:t>
      </w:r>
      <w:r w:rsidR="00AC709C">
        <w:t xml:space="preserve"> caso o utente aceite, o acesso as fichas do utente</w:t>
      </w:r>
      <w:r w:rsidR="000D1CE8" w:rsidRPr="00AB7CE4">
        <w:t xml:space="preserve"> </w:t>
      </w:r>
      <w:r w:rsidR="00AC709C">
        <w:t>serão limitadas a</w:t>
      </w:r>
      <w:r w:rsidR="000D1CE8" w:rsidRPr="00AB7CE4">
        <w:t xml:space="preserve">os </w:t>
      </w:r>
      <w:r w:rsidR="00AC709C">
        <w:t>membros</w:t>
      </w:r>
      <w:r w:rsidR="000D1CE8" w:rsidRPr="00AB7CE4">
        <w:t xml:space="preserve"> da equipa</w:t>
      </w:r>
      <w:r w:rsidR="00AC709C">
        <w:t xml:space="preserve"> associada ao pedido.</w:t>
      </w:r>
      <w:r w:rsidR="000D1CE8" w:rsidRPr="00AB7CE4">
        <w:t xml:space="preserve"> </w:t>
      </w:r>
    </w:p>
    <w:p w14:paraId="70BE1C10" w14:textId="4249AD38" w:rsidR="000D1CE8" w:rsidRDefault="00BD65D4" w:rsidP="00956C7E">
      <w:r w:rsidRPr="00AB7CE4">
        <w:t xml:space="preserve">Ao adicionar um utilizador é necessário que o mesmo indique o </w:t>
      </w:r>
      <w:r w:rsidRPr="00DB6455">
        <w:rPr>
          <w:i/>
        </w:rPr>
        <w:t>email</w:t>
      </w:r>
      <w:r w:rsidRPr="00AB7CE4">
        <w:t xml:space="preserve"> de registo na aplicação</w:t>
      </w:r>
      <w:r>
        <w:t>. N</w:t>
      </w:r>
      <w:r w:rsidRPr="00AB7CE4">
        <w:t>o caso do utente, quando é adicionado</w:t>
      </w:r>
      <w:r>
        <w:t>,</w:t>
      </w:r>
      <w:r w:rsidRPr="00AB7CE4">
        <w:t xml:space="preserve"> o mesmo recebe um </w:t>
      </w:r>
      <w:r w:rsidRPr="00DB6455">
        <w:rPr>
          <w:i/>
        </w:rPr>
        <w:t>email</w:t>
      </w:r>
      <w:r w:rsidRPr="00AB7CE4">
        <w:t xml:space="preserve"> a indicar que tem uma notificação na aplicação, quando o utente aceder </w:t>
      </w:r>
      <w:r>
        <w:t>à</w:t>
      </w:r>
      <w:r w:rsidRPr="00AB7CE4">
        <w:t xml:space="preserve"> aplicação poderá encontrar o pedido de acesso </w:t>
      </w:r>
      <w:r>
        <w:t>à</w:t>
      </w:r>
      <w:r w:rsidRPr="00AB7CE4">
        <w:t>s suas fichas.</w:t>
      </w:r>
    </w:p>
    <w:p w14:paraId="32596B4A" w14:textId="77777777" w:rsidR="00ED383B" w:rsidRPr="001520AC" w:rsidRDefault="00ED383B" w:rsidP="001520AC">
      <w:pPr>
        <w:rPr>
          <w:color w:val="ED7D31" w:themeColor="accent2"/>
        </w:rPr>
      </w:pPr>
      <w:bookmarkStart w:id="23" w:name="_Toc512879282"/>
      <w:bookmarkStart w:id="24" w:name="_Toc518133469"/>
      <w:bookmarkStart w:id="25" w:name="_Toc518133717"/>
      <w:r w:rsidRPr="001520AC">
        <w:rPr>
          <w:color w:val="ED7D31" w:themeColor="accent2"/>
        </w:rPr>
        <w:t>Relativo a utentes:</w:t>
      </w:r>
      <w:bookmarkEnd w:id="23"/>
      <w:bookmarkEnd w:id="24"/>
      <w:bookmarkEnd w:id="25"/>
    </w:p>
    <w:p w14:paraId="2B75D08C" w14:textId="77777777" w:rsidR="00ED383B" w:rsidRPr="00AB7CE4" w:rsidRDefault="00ED383B" w:rsidP="00ED383B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 w:rsidRPr="00AB7CE4">
        <w:rPr>
          <w:rFonts w:ascii="Calibri" w:hAnsi="Calibri" w:cs="Calibri"/>
        </w:rPr>
        <w:t>Registar (criar uma conta)</w:t>
      </w:r>
    </w:p>
    <w:p w14:paraId="61CE67F5" w14:textId="77777777" w:rsidR="00ED383B" w:rsidRPr="00AB7CE4" w:rsidRDefault="00ED383B" w:rsidP="00ED383B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 w:rsidRPr="00AB7CE4">
        <w:rPr>
          <w:rFonts w:ascii="Calibri" w:hAnsi="Calibri" w:cs="Calibri"/>
        </w:rPr>
        <w:t>Apagar (dentro da sua unidade)</w:t>
      </w:r>
    </w:p>
    <w:p w14:paraId="33F9CE7E" w14:textId="02AD595A" w:rsidR="00AB7CE4" w:rsidRDefault="006A7B98" w:rsidP="00DB414D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bookmarkStart w:id="26" w:name="_Toc512879283"/>
      <w:r>
        <w:rPr>
          <w:rFonts w:ascii="Calibri" w:hAnsi="Calibri" w:cs="Calibri"/>
        </w:rPr>
        <w:t>Adicionar (associar um utente à sua instituição)</w:t>
      </w:r>
    </w:p>
    <w:p w14:paraId="4F497C2E" w14:textId="655CB1EA" w:rsidR="006A7B98" w:rsidRDefault="006A7B98" w:rsidP="00DB414D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Consultar os dados pessoais do utente.</w:t>
      </w:r>
    </w:p>
    <w:p w14:paraId="61DFC5D9" w14:textId="5673AF6F" w:rsidR="00747CF5" w:rsidRPr="00AB7CE4" w:rsidRDefault="00DB414D" w:rsidP="00747CF5">
      <w:pPr>
        <w:jc w:val="both"/>
      </w:pPr>
      <w:bookmarkStart w:id="27" w:name="_Toc518133470"/>
      <w:bookmarkStart w:id="28" w:name="_Toc518133718"/>
      <w:r w:rsidRPr="00AB7CE4">
        <w:t xml:space="preserve">Um administrativo pode criar </w:t>
      </w:r>
      <w:r w:rsidR="0079130D" w:rsidRPr="00AB7CE4">
        <w:t>equipas, uma equipa é constituída por médicos e enfermeiros</w:t>
      </w:r>
      <w:r w:rsidR="00AC709C">
        <w:t>. A</w:t>
      </w:r>
      <w:r w:rsidR="0079130D" w:rsidRPr="00AB7CE4">
        <w:t xml:space="preserve"> equipa tem um team Leader que é o médico principal, os restantes integrantes da equipa são </w:t>
      </w:r>
      <w:r w:rsidR="0079130D" w:rsidRPr="00AB7CE4">
        <w:lastRenderedPageBreak/>
        <w:t xml:space="preserve">profissionais da saúde que o team leader pode consultar sem que seja necessária a permissão </w:t>
      </w:r>
      <w:r w:rsidR="00B4452F" w:rsidRPr="00AB7CE4">
        <w:t>extra para</w:t>
      </w:r>
      <w:r w:rsidR="0079130D" w:rsidRPr="00AB7CE4">
        <w:t xml:space="preserve"> os mesmos terem acesso aos dados do utente, uma vez que já pertencem a equipa.</w:t>
      </w:r>
    </w:p>
    <w:p w14:paraId="4A056E04" w14:textId="18E08FD8" w:rsidR="0079130D" w:rsidRPr="00046702" w:rsidRDefault="001544E9" w:rsidP="0079130D">
      <w:r>
        <w:rPr>
          <w:color w:val="ED7D31" w:themeColor="accent2"/>
        </w:rPr>
        <w:t>Relativo</w:t>
      </w:r>
      <w:r w:rsidRPr="001544E9">
        <w:rPr>
          <w:color w:val="ED7D31" w:themeColor="accent2"/>
        </w:rPr>
        <w:t xml:space="preserve"> </w:t>
      </w:r>
      <w:r>
        <w:rPr>
          <w:color w:val="ED7D31" w:themeColor="accent2"/>
        </w:rPr>
        <w:t>à equipa médica</w:t>
      </w:r>
      <w:r w:rsidR="008662B5">
        <w:t>:</w:t>
      </w:r>
    </w:p>
    <w:bookmarkEnd w:id="26"/>
    <w:bookmarkEnd w:id="27"/>
    <w:bookmarkEnd w:id="28"/>
    <w:p w14:paraId="6BC6D90C" w14:textId="77777777" w:rsidR="00ED383B" w:rsidRPr="00AB7CE4" w:rsidRDefault="00ED383B" w:rsidP="00ED383B">
      <w:pPr>
        <w:pStyle w:val="PargrafodaLista"/>
        <w:numPr>
          <w:ilvl w:val="0"/>
          <w:numId w:val="5"/>
        </w:numPr>
        <w:rPr>
          <w:rFonts w:ascii="Calibri" w:hAnsi="Calibri" w:cs="Calibri"/>
        </w:rPr>
      </w:pPr>
      <w:r w:rsidRPr="00AB7CE4">
        <w:rPr>
          <w:rFonts w:ascii="Calibri" w:hAnsi="Calibri" w:cs="Calibri"/>
        </w:rPr>
        <w:t>Criar uma equipa</w:t>
      </w:r>
    </w:p>
    <w:p w14:paraId="468188C3" w14:textId="77777777" w:rsidR="00ED383B" w:rsidRPr="00AB7CE4" w:rsidRDefault="00ED383B" w:rsidP="00ED383B">
      <w:pPr>
        <w:pStyle w:val="PargrafodaLista"/>
        <w:numPr>
          <w:ilvl w:val="0"/>
          <w:numId w:val="5"/>
        </w:numPr>
        <w:rPr>
          <w:rFonts w:ascii="Calibri" w:hAnsi="Calibri" w:cs="Calibri"/>
        </w:rPr>
      </w:pPr>
      <w:r w:rsidRPr="00AB7CE4">
        <w:rPr>
          <w:rFonts w:ascii="Calibri" w:hAnsi="Calibri" w:cs="Calibri"/>
        </w:rPr>
        <w:t>Eliminar</w:t>
      </w:r>
    </w:p>
    <w:p w14:paraId="72686DCA" w14:textId="77777777" w:rsidR="00ED383B" w:rsidRPr="00AB7CE4" w:rsidRDefault="00ED383B" w:rsidP="00ED383B">
      <w:pPr>
        <w:pStyle w:val="PargrafodaLista"/>
        <w:numPr>
          <w:ilvl w:val="0"/>
          <w:numId w:val="5"/>
        </w:numPr>
        <w:rPr>
          <w:rFonts w:ascii="Calibri" w:hAnsi="Calibri" w:cs="Calibri"/>
        </w:rPr>
      </w:pPr>
      <w:r w:rsidRPr="00AB7CE4">
        <w:rPr>
          <w:rFonts w:ascii="Calibri" w:hAnsi="Calibri" w:cs="Calibri"/>
        </w:rPr>
        <w:t xml:space="preserve">Adicionar integrantes </w:t>
      </w:r>
    </w:p>
    <w:p w14:paraId="114BAC1B" w14:textId="74F00E89" w:rsidR="00B4452F" w:rsidRPr="00952A49" w:rsidRDefault="00ED383B" w:rsidP="00952A49">
      <w:pPr>
        <w:pStyle w:val="PargrafodaLista"/>
        <w:numPr>
          <w:ilvl w:val="0"/>
          <w:numId w:val="5"/>
        </w:numPr>
        <w:rPr>
          <w:rFonts w:ascii="Calibri" w:hAnsi="Calibri" w:cs="Calibri"/>
        </w:rPr>
      </w:pPr>
      <w:r w:rsidRPr="00AB7CE4">
        <w:rPr>
          <w:rFonts w:ascii="Calibri" w:hAnsi="Calibri" w:cs="Calibri"/>
        </w:rPr>
        <w:t>Remover integrante</w:t>
      </w:r>
      <w:r w:rsidR="00952A49">
        <w:rPr>
          <w:rFonts w:ascii="Calibri" w:hAnsi="Calibri" w:cs="Calibri"/>
        </w:rPr>
        <w:t>s.</w:t>
      </w:r>
    </w:p>
    <w:p w14:paraId="502857DB" w14:textId="493B0F16" w:rsidR="00BD65D4" w:rsidRPr="00AB7CE4" w:rsidRDefault="00B4452F" w:rsidP="00815F68">
      <w:pPr>
        <w:jc w:val="both"/>
      </w:pPr>
      <w:r w:rsidRPr="00AB7CE4">
        <w:t>As funções desempenhadas pelo administrativo podem ser resumidas n</w:t>
      </w:r>
      <w:r w:rsidR="00B8315E" w:rsidRPr="00AB7CE4">
        <w:t>a figura 1, o administrativo depois de ser registado na aplicação poderá adicionar</w:t>
      </w:r>
      <w:r w:rsidR="00C87841" w:rsidRPr="00AB7CE4">
        <w:t xml:space="preserve"> ou registar</w:t>
      </w:r>
      <w:r w:rsidR="00B8315E" w:rsidRPr="00AB7CE4">
        <w:t xml:space="preserve"> médicos, utentes e enfermeiros , criar equipas </w:t>
      </w:r>
      <w:r w:rsidR="00C87841" w:rsidRPr="00AB7CE4">
        <w:t>, remover e adicionar profissionais à equipa.</w:t>
      </w:r>
    </w:p>
    <w:p w14:paraId="47204E3D" w14:textId="411E0A27" w:rsidR="00046702" w:rsidRPr="00952A49" w:rsidRDefault="002D134D" w:rsidP="00046702">
      <w:pPr>
        <w:jc w:val="center"/>
        <w:rPr>
          <w:rFonts w:ascii="Calibri" w:hAnsi="Calibri" w:cs="Calibri"/>
          <w:sz w:val="20"/>
          <w:szCs w:val="20"/>
        </w:rPr>
      </w:pPr>
      <w:r>
        <w:rPr>
          <w:noProof/>
          <w:color w:val="4472C4" w:themeColor="accent1"/>
          <w:sz w:val="24"/>
          <w:lang w:eastAsia="pt-PT"/>
        </w:rPr>
        <w:drawing>
          <wp:inline distT="0" distB="0" distL="0" distR="0" wp14:anchorId="0B0808C9" wp14:editId="24D2D3DD">
            <wp:extent cx="5295900" cy="3876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9AE">
        <w:rPr>
          <w:b/>
          <w:color w:val="4472C4" w:themeColor="accent1"/>
          <w:sz w:val="20"/>
        </w:rPr>
        <w:t xml:space="preserve">Figura </w:t>
      </w:r>
      <w:r w:rsidR="007F726E">
        <w:rPr>
          <w:b/>
          <w:color w:val="4472C4" w:themeColor="accent1"/>
          <w:sz w:val="20"/>
        </w:rPr>
        <w:t>1</w:t>
      </w:r>
      <w:r w:rsidR="00046702">
        <w:rPr>
          <w:b/>
          <w:color w:val="4472C4" w:themeColor="accent1"/>
          <w:sz w:val="20"/>
        </w:rPr>
        <w:t>-</w:t>
      </w:r>
      <w:r w:rsidR="00C87841">
        <w:rPr>
          <w:b/>
          <w:color w:val="4472C4" w:themeColor="accent1"/>
          <w:sz w:val="20"/>
        </w:rPr>
        <w:t xml:space="preserve"> </w:t>
      </w:r>
      <w:r w:rsidR="00046702" w:rsidRPr="00AB7CE4">
        <w:rPr>
          <w:rFonts w:ascii="Calibri" w:hAnsi="Calibri" w:cs="Calibri"/>
          <w:sz w:val="20"/>
          <w:szCs w:val="20"/>
        </w:rPr>
        <w:t>Representação gráfica das funções que um administrativo pode desempenhar.</w:t>
      </w:r>
    </w:p>
    <w:p w14:paraId="607DB28A" w14:textId="77777777" w:rsidR="00C87841" w:rsidRDefault="00C87841" w:rsidP="00C87841">
      <w:pPr>
        <w:rPr>
          <w:b/>
          <w:color w:val="4472C4" w:themeColor="accent1"/>
          <w:sz w:val="20"/>
        </w:rPr>
      </w:pPr>
    </w:p>
    <w:p w14:paraId="4293DB9C" w14:textId="48212635" w:rsidR="00B4452F" w:rsidRDefault="00D83A73" w:rsidP="005D219D">
      <w:pPr>
        <w:pStyle w:val="Cabealho3"/>
        <w:spacing w:after="120"/>
        <w:ind w:left="708" w:firstLine="708"/>
      </w:pPr>
      <w:bookmarkStart w:id="29" w:name="_Toc512879284"/>
      <w:bookmarkStart w:id="30" w:name="_Toc519353997"/>
      <w:r>
        <w:t>2.</w:t>
      </w:r>
      <w:r w:rsidR="008662B5">
        <w:t>1</w:t>
      </w:r>
      <w:r w:rsidR="002D134D" w:rsidRPr="00B8081D">
        <w:t>.</w:t>
      </w:r>
      <w:r w:rsidR="008662B5">
        <w:t>2</w:t>
      </w:r>
      <w:r w:rsidR="00ED383B" w:rsidRPr="00B8081D">
        <w:t xml:space="preserve"> </w:t>
      </w:r>
      <w:bookmarkEnd w:id="29"/>
      <w:r w:rsidR="00B4452F">
        <w:t>Médico</w:t>
      </w:r>
      <w:bookmarkEnd w:id="30"/>
    </w:p>
    <w:p w14:paraId="3331A946" w14:textId="12DF15B1" w:rsidR="00B4452F" w:rsidRPr="00AB7CE4" w:rsidRDefault="00112B7A" w:rsidP="00046702">
      <w:pPr>
        <w:ind w:firstLine="708"/>
        <w:jc w:val="both"/>
      </w:pPr>
      <w:r w:rsidRPr="00AB7CE4">
        <w:t xml:space="preserve">Um médico pode estar </w:t>
      </w:r>
      <w:r w:rsidR="00815F68">
        <w:t>associado</w:t>
      </w:r>
      <w:r w:rsidRPr="00AB7CE4">
        <w:t xml:space="preserve"> </w:t>
      </w:r>
      <w:r w:rsidR="00815F68">
        <w:t>a</w:t>
      </w:r>
      <w:r w:rsidRPr="00AB7CE4">
        <w:t xml:space="preserve"> </w:t>
      </w:r>
      <w:r w:rsidR="00AF3A92" w:rsidRPr="00AB7CE4">
        <w:t>várias</w:t>
      </w:r>
      <w:r w:rsidRPr="00AB7CE4">
        <w:t xml:space="preserve"> unidades hospitalares</w:t>
      </w:r>
      <w:r w:rsidR="00815F68">
        <w:t>,</w:t>
      </w:r>
      <w:r w:rsidRPr="00AB7CE4">
        <w:t xml:space="preserve"> dentro duma unidade hospitalar </w:t>
      </w:r>
      <w:r w:rsidR="00815F68">
        <w:t xml:space="preserve">o médico </w:t>
      </w:r>
      <w:r w:rsidRPr="00AB7CE4">
        <w:t xml:space="preserve">pode estar inserido </w:t>
      </w:r>
      <w:r w:rsidR="00815F68">
        <w:t>em</w:t>
      </w:r>
      <w:r w:rsidRPr="00AB7CE4">
        <w:t xml:space="preserve"> </w:t>
      </w:r>
      <w:r w:rsidR="00773CE4" w:rsidRPr="00AB7CE4">
        <w:t>várias</w:t>
      </w:r>
      <w:r w:rsidRPr="00AB7CE4">
        <w:t xml:space="preserve"> equipas</w:t>
      </w:r>
      <w:r w:rsidR="0044453F" w:rsidRPr="00AB7CE4">
        <w:t>, cada uma dessas equipas tem utentes associados</w:t>
      </w:r>
      <w:r w:rsidR="00815F68">
        <w:t>.</w:t>
      </w:r>
      <w:r w:rsidR="0044453F" w:rsidRPr="00AB7CE4">
        <w:t xml:space="preserve"> </w:t>
      </w:r>
      <w:r w:rsidR="00815F68">
        <w:t>O</w:t>
      </w:r>
      <w:r w:rsidR="0044453F" w:rsidRPr="00AB7CE4">
        <w:t xml:space="preserve"> médico pode</w:t>
      </w:r>
      <w:r w:rsidR="00815F68">
        <w:t xml:space="preserve"> apenas</w:t>
      </w:r>
      <w:r w:rsidR="0044453F" w:rsidRPr="00AB7CE4">
        <w:t xml:space="preserve"> criar ou </w:t>
      </w:r>
      <w:r w:rsidR="00815F68">
        <w:t>consultar</w:t>
      </w:r>
      <w:r w:rsidR="0044453F" w:rsidRPr="00AB7CE4">
        <w:t xml:space="preserve"> as fichas médicas de utente</w:t>
      </w:r>
      <w:r w:rsidR="00E135BA">
        <w:t>s</w:t>
      </w:r>
      <w:r w:rsidR="0044453F" w:rsidRPr="00AB7CE4">
        <w:t xml:space="preserve"> das equipas em que ele </w:t>
      </w:r>
      <w:r w:rsidR="00AB7CE4" w:rsidRPr="00AB7CE4">
        <w:t>está</w:t>
      </w:r>
      <w:r w:rsidR="0044453F" w:rsidRPr="00AB7CE4">
        <w:t xml:space="preserve"> </w:t>
      </w:r>
      <w:r w:rsidR="00AB7CE4" w:rsidRPr="00AB7CE4">
        <w:t>associado</w:t>
      </w:r>
      <w:r w:rsidR="00AF3A92" w:rsidRPr="00AB7CE4">
        <w:t>.</w:t>
      </w:r>
    </w:p>
    <w:p w14:paraId="2AD9A1B4" w14:textId="58990671" w:rsidR="00B4452F" w:rsidRPr="00046702" w:rsidRDefault="00AF3A92" w:rsidP="00B4452F">
      <w:r w:rsidRPr="00747CF5">
        <w:rPr>
          <w:color w:val="ED7D31" w:themeColor="accent2"/>
        </w:rPr>
        <w:t>Resumo das funções do médico</w:t>
      </w:r>
      <w:r w:rsidR="008662B5">
        <w:t>:</w:t>
      </w:r>
    </w:p>
    <w:p w14:paraId="7B6AF768" w14:textId="77777777" w:rsidR="00ED383B" w:rsidRPr="00046702" w:rsidRDefault="00ED383B" w:rsidP="00ED383B">
      <w:pPr>
        <w:pStyle w:val="PargrafodaLista"/>
        <w:numPr>
          <w:ilvl w:val="0"/>
          <w:numId w:val="6"/>
        </w:numPr>
        <w:rPr>
          <w:rFonts w:cstheme="minorHAnsi"/>
        </w:rPr>
      </w:pPr>
      <w:r w:rsidRPr="00046702">
        <w:rPr>
          <w:rFonts w:cstheme="minorHAnsi"/>
        </w:rPr>
        <w:t>Criar um grupo de fichas</w:t>
      </w:r>
    </w:p>
    <w:p w14:paraId="51A246CB" w14:textId="77777777" w:rsidR="00ED383B" w:rsidRPr="00046702" w:rsidRDefault="00ED383B" w:rsidP="00ED383B">
      <w:pPr>
        <w:pStyle w:val="PargrafodaLista"/>
        <w:numPr>
          <w:ilvl w:val="0"/>
          <w:numId w:val="6"/>
        </w:numPr>
        <w:rPr>
          <w:rFonts w:cstheme="minorHAnsi"/>
        </w:rPr>
      </w:pPr>
      <w:r w:rsidRPr="00046702">
        <w:rPr>
          <w:rFonts w:cstheme="minorHAnsi"/>
        </w:rPr>
        <w:t>Criar uma ficha</w:t>
      </w:r>
    </w:p>
    <w:p w14:paraId="5982B6E1" w14:textId="77777777" w:rsidR="00ED383B" w:rsidRPr="00046702" w:rsidRDefault="00ED383B" w:rsidP="00ED383B">
      <w:pPr>
        <w:pStyle w:val="PargrafodaLista"/>
        <w:numPr>
          <w:ilvl w:val="0"/>
          <w:numId w:val="6"/>
        </w:numPr>
        <w:rPr>
          <w:rFonts w:cstheme="minorHAnsi"/>
        </w:rPr>
      </w:pPr>
      <w:r w:rsidRPr="00046702">
        <w:rPr>
          <w:rFonts w:cstheme="minorHAnsi"/>
        </w:rPr>
        <w:t xml:space="preserve">Pode adicionar uma ficha ao grupo de ficha de um utente </w:t>
      </w:r>
    </w:p>
    <w:p w14:paraId="06AECD7A" w14:textId="77777777" w:rsidR="00ED383B" w:rsidRPr="00046702" w:rsidRDefault="00ED383B" w:rsidP="00ED383B">
      <w:pPr>
        <w:pStyle w:val="PargrafodaLista"/>
        <w:numPr>
          <w:ilvl w:val="0"/>
          <w:numId w:val="6"/>
        </w:numPr>
        <w:rPr>
          <w:rFonts w:cstheme="minorHAnsi"/>
        </w:rPr>
      </w:pPr>
      <w:r w:rsidRPr="00046702">
        <w:rPr>
          <w:rFonts w:cstheme="minorHAnsi"/>
        </w:rPr>
        <w:t xml:space="preserve">Pode consultar as fichas dum utente </w:t>
      </w:r>
    </w:p>
    <w:p w14:paraId="7B0D7ED5" w14:textId="77777777" w:rsidR="00ED383B" w:rsidRPr="00046702" w:rsidRDefault="00ED383B" w:rsidP="00ED383B">
      <w:pPr>
        <w:pStyle w:val="PargrafodaLista"/>
        <w:numPr>
          <w:ilvl w:val="0"/>
          <w:numId w:val="6"/>
        </w:numPr>
        <w:rPr>
          <w:rFonts w:cstheme="minorHAnsi"/>
        </w:rPr>
      </w:pPr>
      <w:r w:rsidRPr="00046702">
        <w:rPr>
          <w:rFonts w:cstheme="minorHAnsi"/>
        </w:rPr>
        <w:lastRenderedPageBreak/>
        <w:t>Pode adicionar notas sobre a ficha dum utente</w:t>
      </w:r>
    </w:p>
    <w:p w14:paraId="4142C3B9" w14:textId="4F1A57F0" w:rsidR="002D134D" w:rsidRPr="00046702" w:rsidRDefault="00ED383B" w:rsidP="00ED383B">
      <w:pPr>
        <w:pStyle w:val="PargrafodaLista"/>
        <w:numPr>
          <w:ilvl w:val="0"/>
          <w:numId w:val="6"/>
        </w:numPr>
        <w:rPr>
          <w:rFonts w:cstheme="minorHAnsi"/>
        </w:rPr>
      </w:pPr>
      <w:r w:rsidRPr="00046702">
        <w:rPr>
          <w:rFonts w:cstheme="minorHAnsi"/>
        </w:rPr>
        <w:t>Consultar informações sobre médicos e enfermeiros da mesma equipe</w:t>
      </w:r>
    </w:p>
    <w:p w14:paraId="36962A83" w14:textId="74C29856" w:rsidR="00747CF5" w:rsidRPr="00747CF5" w:rsidRDefault="00DB414D" w:rsidP="00747CF5">
      <w:pPr>
        <w:pStyle w:val="PargrafodaLista"/>
        <w:numPr>
          <w:ilvl w:val="0"/>
          <w:numId w:val="6"/>
        </w:numPr>
        <w:rPr>
          <w:rFonts w:cstheme="minorHAnsi"/>
        </w:rPr>
      </w:pPr>
      <w:r w:rsidRPr="00046702">
        <w:rPr>
          <w:rFonts w:cstheme="minorHAnsi"/>
        </w:rPr>
        <w:t>Preencher questionários sobre histórico do utente.</w:t>
      </w:r>
    </w:p>
    <w:p w14:paraId="0B3E4A78" w14:textId="16C35A50" w:rsidR="00747CF5" w:rsidRDefault="00747CF5" w:rsidP="00046702">
      <w:pPr>
        <w:ind w:firstLine="360"/>
        <w:jc w:val="both"/>
      </w:pPr>
    </w:p>
    <w:p w14:paraId="5C9153DB" w14:textId="77777777" w:rsidR="00747CF5" w:rsidRPr="00AB7CE4" w:rsidRDefault="00747CF5" w:rsidP="00747CF5">
      <w:pPr>
        <w:ind w:firstLine="360"/>
        <w:jc w:val="both"/>
      </w:pPr>
      <w:r w:rsidRPr="00AB7CE4">
        <w:t>A ficha médica do utente é constituída por informações específica de dermatologia</w:t>
      </w:r>
      <w:r>
        <w:t xml:space="preserve"> como, por exemplo:</w:t>
      </w:r>
    </w:p>
    <w:p w14:paraId="4E4AD432" w14:textId="77777777" w:rsidR="00747CF5" w:rsidRPr="00AB7CE4" w:rsidRDefault="00747CF5" w:rsidP="00747CF5">
      <w:pPr>
        <w:ind w:left="708"/>
      </w:pPr>
      <w:r w:rsidRPr="00AB7CE4">
        <w:rPr>
          <w:b/>
        </w:rPr>
        <w:t xml:space="preserve">Avaliação </w:t>
      </w:r>
      <w:r>
        <w:rPr>
          <w:b/>
        </w:rPr>
        <w:t>à</w:t>
      </w:r>
      <w:r w:rsidRPr="00AB7CE4">
        <w:rPr>
          <w:b/>
        </w:rPr>
        <w:t xml:space="preserve"> distância de 1 ou 2 metros:</w:t>
      </w:r>
      <w:r w:rsidRPr="00AB7CE4">
        <w:t xml:space="preserve"> </w:t>
      </w:r>
      <w:r>
        <w:t>C</w:t>
      </w:r>
      <w:r w:rsidRPr="00AB7CE4">
        <w:t>ontem informações relativa</w:t>
      </w:r>
      <w:r>
        <w:t>s</w:t>
      </w:r>
      <w:r w:rsidRPr="00AB7CE4">
        <w:t xml:space="preserve"> ao tipo de pele, fototipo, palidez, humidade, espessura e temperatura.</w:t>
      </w:r>
    </w:p>
    <w:p w14:paraId="27BB61A0" w14:textId="77777777" w:rsidR="00747CF5" w:rsidRPr="007822EC" w:rsidRDefault="00747CF5" w:rsidP="00747CF5">
      <w:pPr>
        <w:ind w:left="708"/>
        <w:rPr>
          <w:color w:val="000000" w:themeColor="text1"/>
        </w:rPr>
      </w:pPr>
      <w:r w:rsidRPr="00AB7CE4">
        <w:rPr>
          <w:b/>
        </w:rPr>
        <w:t xml:space="preserve">Avaliação </w:t>
      </w:r>
      <w:r>
        <w:rPr>
          <w:b/>
        </w:rPr>
        <w:t>à</w:t>
      </w:r>
      <w:r w:rsidRPr="00AB7CE4">
        <w:rPr>
          <w:b/>
        </w:rPr>
        <w:t xml:space="preserve"> distância de 20 a 30 cm (detalhada):</w:t>
      </w:r>
      <w:r w:rsidRPr="001C5708">
        <w:rPr>
          <w:b/>
          <w:color w:val="000000" w:themeColor="text1"/>
          <w:sz w:val="20"/>
        </w:rPr>
        <w:t xml:space="preserve"> </w:t>
      </w:r>
      <w:r>
        <w:t>C</w:t>
      </w:r>
      <w:r w:rsidRPr="00AB7CE4">
        <w:t>ontem informações sobre lesões cutâneas como, diagnóstico provisório, localização e imagens.</w:t>
      </w:r>
    </w:p>
    <w:p w14:paraId="5F6C65FC" w14:textId="02CE900C" w:rsidR="00747CF5" w:rsidRDefault="00747CF5" w:rsidP="00D83A73">
      <w:pPr>
        <w:ind w:firstLine="360"/>
        <w:jc w:val="both"/>
      </w:pPr>
      <w:r w:rsidRPr="00AB7CE4">
        <w:t>Para cada utente são criados questionários recolhidas apenas uma vez (quando do registo)</w:t>
      </w:r>
      <w:r>
        <w:t>. E</w:t>
      </w:r>
      <w:r w:rsidRPr="00AB7CE4">
        <w:t>sses questionários são recolhidos com objetivos de serem usados em pesquisas estatísticas, são questionários que cont</w:t>
      </w:r>
      <w:r>
        <w:t>ê</w:t>
      </w:r>
      <w:r w:rsidRPr="00AB7CE4">
        <w:t>m informações sobre histórico familiar, histórico social, histórico sexual</w:t>
      </w:r>
      <w:r>
        <w:t xml:space="preserve"> e </w:t>
      </w:r>
      <w:r w:rsidRPr="00AB7CE4">
        <w:t>histórico médico.</w:t>
      </w:r>
    </w:p>
    <w:p w14:paraId="61433348" w14:textId="685B2243" w:rsidR="002D134D" w:rsidRPr="00AB7CE4" w:rsidRDefault="00AF3A92" w:rsidP="00046702">
      <w:pPr>
        <w:ind w:firstLine="360"/>
        <w:jc w:val="both"/>
      </w:pPr>
      <w:r w:rsidRPr="00AB7CE4">
        <w:t>As funções desempenhadas pelo médico podem ser resumidas na figura</w:t>
      </w:r>
      <w:r w:rsidR="00C87841" w:rsidRPr="00AB7CE4">
        <w:t xml:space="preserve"> 2, quando um médico é associado à um utente, o médico tem acesso aos dados do utente, o médico pode consultar os detalhes das fichas, de igual modo pode criar fichas</w:t>
      </w:r>
      <w:r w:rsidR="0058059D" w:rsidRPr="00AB7CE4">
        <w:t>, adicionar notas médicas</w:t>
      </w:r>
      <w:r w:rsidR="00C87841" w:rsidRPr="00AB7CE4">
        <w:t xml:space="preserve"> </w:t>
      </w:r>
      <w:r w:rsidR="0058059D" w:rsidRPr="00AB7CE4">
        <w:t>como mostra a figura 2.</w:t>
      </w:r>
    </w:p>
    <w:p w14:paraId="0977EE0F" w14:textId="58F47237" w:rsidR="002D134D" w:rsidRDefault="002D134D" w:rsidP="00ED383B">
      <w:pPr>
        <w:rPr>
          <w:color w:val="4472C4" w:themeColor="accent1"/>
          <w:sz w:val="24"/>
        </w:rPr>
      </w:pPr>
    </w:p>
    <w:p w14:paraId="6F27EDEC" w14:textId="77777777" w:rsidR="002D134D" w:rsidRDefault="002D134D" w:rsidP="002D134D">
      <w:pPr>
        <w:rPr>
          <w:color w:val="4472C4" w:themeColor="accent1"/>
          <w:sz w:val="24"/>
        </w:rPr>
      </w:pPr>
      <w:r>
        <w:rPr>
          <w:noProof/>
          <w:color w:val="4472C4" w:themeColor="accent1"/>
          <w:sz w:val="24"/>
          <w:lang w:eastAsia="pt-PT"/>
        </w:rPr>
        <w:drawing>
          <wp:inline distT="0" distB="0" distL="0" distR="0" wp14:anchorId="3A25467E" wp14:editId="430E11DC">
            <wp:extent cx="4733926" cy="320261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220" cy="320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1EFC5" w14:textId="77777777" w:rsidR="00046702" w:rsidRDefault="00C87841" w:rsidP="00046702">
      <w:pPr>
        <w:jc w:val="center"/>
        <w:rPr>
          <w:rFonts w:ascii="Calibri" w:hAnsi="Calibri" w:cs="Calibri"/>
          <w:sz w:val="20"/>
          <w:szCs w:val="20"/>
        </w:rPr>
      </w:pPr>
      <w:r w:rsidRPr="00D109AE">
        <w:rPr>
          <w:b/>
          <w:color w:val="4472C4" w:themeColor="accent1"/>
          <w:sz w:val="20"/>
        </w:rPr>
        <w:t xml:space="preserve">Figura </w:t>
      </w:r>
      <w:r>
        <w:rPr>
          <w:b/>
          <w:color w:val="4472C4" w:themeColor="accent1"/>
          <w:sz w:val="20"/>
        </w:rPr>
        <w:t>2</w:t>
      </w:r>
      <w:r w:rsidR="00046702">
        <w:rPr>
          <w:b/>
          <w:color w:val="4472C4" w:themeColor="accent1"/>
          <w:sz w:val="20"/>
        </w:rPr>
        <w:t xml:space="preserve"> - </w:t>
      </w:r>
      <w:r w:rsidR="00046702" w:rsidRPr="00952A49">
        <w:rPr>
          <w:rFonts w:ascii="Calibri" w:hAnsi="Calibri" w:cs="Calibri"/>
          <w:sz w:val="20"/>
          <w:szCs w:val="20"/>
        </w:rPr>
        <w:t>Representação gráfica das funções que um médico pode desempenhar.</w:t>
      </w:r>
    </w:p>
    <w:p w14:paraId="64F8FCA4" w14:textId="65FD08A8" w:rsidR="00C87841" w:rsidRPr="00D109AE" w:rsidRDefault="00C87841" w:rsidP="00C87841">
      <w:pPr>
        <w:rPr>
          <w:b/>
          <w:color w:val="4472C4" w:themeColor="accent1"/>
          <w:sz w:val="20"/>
        </w:rPr>
      </w:pPr>
    </w:p>
    <w:p w14:paraId="3B99A1A1" w14:textId="7D9B5677" w:rsidR="00ED383B" w:rsidRDefault="00D83A73" w:rsidP="005D219D">
      <w:pPr>
        <w:pStyle w:val="Cabealho3"/>
        <w:spacing w:after="120"/>
        <w:ind w:left="709"/>
      </w:pPr>
      <w:bookmarkStart w:id="31" w:name="_Toc512879286"/>
      <w:bookmarkStart w:id="32" w:name="_Toc519353998"/>
      <w:r>
        <w:lastRenderedPageBreak/>
        <w:t>2</w:t>
      </w:r>
      <w:r w:rsidR="008662B5" w:rsidRPr="00B8081D">
        <w:t>.</w:t>
      </w:r>
      <w:r w:rsidR="008662B5">
        <w:t>1.3</w:t>
      </w:r>
      <w:r w:rsidR="002D134D" w:rsidRPr="00B8081D">
        <w:t xml:space="preserve"> </w:t>
      </w:r>
      <w:r w:rsidR="00ED383B" w:rsidRPr="00B8081D">
        <w:t>Enfermeiro</w:t>
      </w:r>
      <w:bookmarkEnd w:id="31"/>
      <w:bookmarkEnd w:id="32"/>
    </w:p>
    <w:p w14:paraId="2F45690F" w14:textId="34F58D48" w:rsidR="00AF3A92" w:rsidRPr="00952A49" w:rsidRDefault="00AF3A92" w:rsidP="00046702">
      <w:pPr>
        <w:ind w:firstLine="708"/>
        <w:jc w:val="both"/>
      </w:pPr>
      <w:r w:rsidRPr="00952A49">
        <w:t xml:space="preserve">A descrição sobre os médicos pode ser aplicada de igual modo aos </w:t>
      </w:r>
      <w:r w:rsidR="00CE097D" w:rsidRPr="00952A49">
        <w:t>enfermeiros,</w:t>
      </w:r>
      <w:r w:rsidRPr="00952A49">
        <w:t xml:space="preserve"> com exceção na criação da ficha de </w:t>
      </w:r>
      <w:r w:rsidR="00773CE4" w:rsidRPr="00952A49">
        <w:t>utente, um</w:t>
      </w:r>
      <w:r w:rsidRPr="00952A49">
        <w:t xml:space="preserve"> enfermeiro apenas pode </w:t>
      </w:r>
      <w:r w:rsidR="00E135BA" w:rsidRPr="00952A49">
        <w:t>consultá-las</w:t>
      </w:r>
      <w:r w:rsidRPr="00952A49">
        <w:t>, os enfermeiros não podem criar fichas médicas de utentes.</w:t>
      </w:r>
    </w:p>
    <w:p w14:paraId="18E3CBF9" w14:textId="49562F27" w:rsidR="00AF3A92" w:rsidRPr="00AF3A92" w:rsidRDefault="00AF3A92">
      <w:r w:rsidRPr="00747CF5">
        <w:rPr>
          <w:color w:val="ED7D31" w:themeColor="accent2"/>
        </w:rPr>
        <w:t>Resumo das funções do enfermeiro</w:t>
      </w:r>
      <w:r w:rsidR="008662B5">
        <w:t>:</w:t>
      </w:r>
    </w:p>
    <w:p w14:paraId="4D094D34" w14:textId="77777777" w:rsidR="00ED383B" w:rsidRPr="00046702" w:rsidRDefault="00ED383B" w:rsidP="00ED383B">
      <w:pPr>
        <w:pStyle w:val="PargrafodaLista"/>
        <w:numPr>
          <w:ilvl w:val="0"/>
          <w:numId w:val="6"/>
        </w:numPr>
      </w:pPr>
      <w:r w:rsidRPr="00046702">
        <w:t xml:space="preserve">Pode consultar as fichas dum utente </w:t>
      </w:r>
    </w:p>
    <w:p w14:paraId="78E3933D" w14:textId="77777777" w:rsidR="00ED383B" w:rsidRPr="00046702" w:rsidRDefault="00ED383B" w:rsidP="00ED383B">
      <w:pPr>
        <w:pStyle w:val="PargrafodaLista"/>
        <w:numPr>
          <w:ilvl w:val="0"/>
          <w:numId w:val="6"/>
        </w:numPr>
      </w:pPr>
      <w:r w:rsidRPr="00046702">
        <w:t>Pode adicionar notas sobre a ficha dum utente</w:t>
      </w:r>
    </w:p>
    <w:p w14:paraId="6739297B" w14:textId="2C18C07D" w:rsidR="002D134D" w:rsidRPr="00046702" w:rsidRDefault="00ED383B" w:rsidP="00ED383B">
      <w:pPr>
        <w:pStyle w:val="PargrafodaLista"/>
        <w:numPr>
          <w:ilvl w:val="0"/>
          <w:numId w:val="6"/>
        </w:numPr>
      </w:pPr>
      <w:r w:rsidRPr="00046702">
        <w:t>Consultar informações sobre médicos e enfermeiros da mesma equipe</w:t>
      </w:r>
    </w:p>
    <w:p w14:paraId="49441C49" w14:textId="77777777" w:rsidR="00AF3A92" w:rsidRPr="00046702" w:rsidRDefault="00AF3A92" w:rsidP="00AF3A92">
      <w:pPr>
        <w:pStyle w:val="PargrafodaLista"/>
        <w:numPr>
          <w:ilvl w:val="0"/>
          <w:numId w:val="6"/>
        </w:numPr>
      </w:pPr>
      <w:r w:rsidRPr="00046702">
        <w:t>Preencher questionários sobre histórico do utente.</w:t>
      </w:r>
    </w:p>
    <w:p w14:paraId="4C9D4A9C" w14:textId="2CF9A51C" w:rsidR="00AF3A92" w:rsidRDefault="00AF3A92" w:rsidP="00AF3A92">
      <w:pPr>
        <w:pStyle w:val="PargrafodaLista"/>
      </w:pPr>
    </w:p>
    <w:p w14:paraId="6932FBCF" w14:textId="19583706" w:rsidR="0058059D" w:rsidRPr="00952A49" w:rsidRDefault="0058059D" w:rsidP="00046702">
      <w:pPr>
        <w:ind w:firstLine="360"/>
        <w:jc w:val="both"/>
      </w:pPr>
      <w:r w:rsidRPr="00952A49">
        <w:t>As funções desempenhadas pelo enfermeiro podem ser resumidas na figura 3, quando um enfermeiro é associado à um utente, o enfermeiro tem acesso aos dados do utente, pode consultar os detalhes das fichas e adicionar notas de enfermagem figura 3.</w:t>
      </w:r>
    </w:p>
    <w:p w14:paraId="330825D8" w14:textId="77777777" w:rsidR="002D134D" w:rsidRDefault="002D134D" w:rsidP="002D134D">
      <w:pPr>
        <w:rPr>
          <w:color w:val="4472C4" w:themeColor="accent1"/>
          <w:sz w:val="24"/>
        </w:rPr>
      </w:pPr>
      <w:r>
        <w:rPr>
          <w:noProof/>
          <w:lang w:eastAsia="pt-PT"/>
        </w:rPr>
        <w:drawing>
          <wp:inline distT="0" distB="0" distL="0" distR="0" wp14:anchorId="5E3BE803" wp14:editId="3B40996D">
            <wp:extent cx="3819525" cy="3009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A902" w14:textId="77777777" w:rsidR="00046702" w:rsidRPr="00952A49" w:rsidRDefault="0058059D" w:rsidP="00046702">
      <w:pPr>
        <w:jc w:val="center"/>
        <w:rPr>
          <w:rFonts w:ascii="Calibri" w:hAnsi="Calibri" w:cs="Calibri"/>
          <w:sz w:val="20"/>
          <w:szCs w:val="20"/>
        </w:rPr>
      </w:pPr>
      <w:r w:rsidRPr="00D109AE">
        <w:rPr>
          <w:b/>
          <w:color w:val="4472C4" w:themeColor="accent1"/>
          <w:sz w:val="20"/>
        </w:rPr>
        <w:t xml:space="preserve">Figura </w:t>
      </w:r>
      <w:r>
        <w:rPr>
          <w:b/>
          <w:color w:val="4472C4" w:themeColor="accent1"/>
          <w:sz w:val="20"/>
        </w:rPr>
        <w:t>3</w:t>
      </w:r>
      <w:r w:rsidR="00046702">
        <w:rPr>
          <w:b/>
          <w:color w:val="4472C4" w:themeColor="accent1"/>
          <w:sz w:val="20"/>
        </w:rPr>
        <w:t xml:space="preserve"> - </w:t>
      </w:r>
      <w:r w:rsidR="00046702" w:rsidRPr="00952A49">
        <w:rPr>
          <w:rFonts w:ascii="Calibri" w:hAnsi="Calibri" w:cs="Calibri"/>
          <w:sz w:val="20"/>
          <w:szCs w:val="20"/>
        </w:rPr>
        <w:t>Representação gráfica das funções que um enfermeiro pode desempenhar.</w:t>
      </w:r>
    </w:p>
    <w:p w14:paraId="125DA638" w14:textId="411AFA57" w:rsidR="0058059D" w:rsidRPr="007F726E" w:rsidRDefault="0058059D" w:rsidP="0058059D">
      <w:pPr>
        <w:rPr>
          <w:b/>
          <w:color w:val="4472C4" w:themeColor="accent1"/>
          <w:sz w:val="20"/>
        </w:rPr>
      </w:pPr>
    </w:p>
    <w:p w14:paraId="7B7E7997" w14:textId="6F4B2CB2" w:rsidR="008662B5" w:rsidRDefault="00D83A73" w:rsidP="005D219D">
      <w:pPr>
        <w:pStyle w:val="Cabealho3"/>
        <w:spacing w:after="120"/>
        <w:ind w:left="709"/>
      </w:pPr>
      <w:bookmarkStart w:id="33" w:name="_Toc512879288"/>
      <w:bookmarkStart w:id="34" w:name="_Toc519353999"/>
      <w:r>
        <w:t>2</w:t>
      </w:r>
      <w:r w:rsidR="008662B5">
        <w:t>.1.4</w:t>
      </w:r>
      <w:r w:rsidR="00ED383B" w:rsidRPr="00B8081D">
        <w:t xml:space="preserve"> Utente</w:t>
      </w:r>
      <w:bookmarkEnd w:id="33"/>
      <w:bookmarkEnd w:id="34"/>
    </w:p>
    <w:p w14:paraId="0E3B689A" w14:textId="38FAA96A" w:rsidR="00230AF5" w:rsidRPr="00952A49" w:rsidRDefault="00230AF5" w:rsidP="00046702">
      <w:pPr>
        <w:ind w:firstLine="708"/>
        <w:jc w:val="both"/>
      </w:pPr>
      <w:r w:rsidRPr="00952A49">
        <w:t xml:space="preserve">Um utente </w:t>
      </w:r>
      <w:r w:rsidR="00CE097D" w:rsidRPr="00952A49">
        <w:t xml:space="preserve">pode </w:t>
      </w:r>
      <w:r w:rsidR="00E135BA">
        <w:t>ser</w:t>
      </w:r>
      <w:r w:rsidR="00CB4D48" w:rsidRPr="00952A49">
        <w:t xml:space="preserve"> associado a </w:t>
      </w:r>
      <w:r w:rsidR="00D45E41" w:rsidRPr="00952A49">
        <w:t>várias</w:t>
      </w:r>
      <w:r w:rsidR="00CB4D48" w:rsidRPr="00952A49">
        <w:t xml:space="preserve"> unidades hospitalares e dentro das unidades hospitalares pode </w:t>
      </w:r>
      <w:r w:rsidR="00E135BA">
        <w:t xml:space="preserve">estar dentro de </w:t>
      </w:r>
      <w:r w:rsidR="00D45E41" w:rsidRPr="00952A49">
        <w:t>várias</w:t>
      </w:r>
      <w:r w:rsidR="00CB4D48" w:rsidRPr="00952A49">
        <w:t xml:space="preserve"> equipas, um utente tem sempre uma equipa associada, somente os integrantes desta equipa t</w:t>
      </w:r>
      <w:r w:rsidR="00E135BA">
        <w:t>êm</w:t>
      </w:r>
      <w:r w:rsidR="00CB4D48" w:rsidRPr="00952A49">
        <w:t xml:space="preserve"> acesso </w:t>
      </w:r>
      <w:r w:rsidR="003761FA">
        <w:t>à</w:t>
      </w:r>
      <w:r w:rsidR="003761FA" w:rsidRPr="00952A49">
        <w:t xml:space="preserve">s </w:t>
      </w:r>
      <w:r w:rsidR="00CB4D48" w:rsidRPr="00952A49">
        <w:t xml:space="preserve">fichas do </w:t>
      </w:r>
      <w:r w:rsidR="00E135BA">
        <w:t>mesmo.</w:t>
      </w:r>
      <w:r w:rsidR="00CB4D48" w:rsidRPr="00952A49">
        <w:t xml:space="preserve"> </w:t>
      </w:r>
      <w:r w:rsidR="00E135BA">
        <w:t>U</w:t>
      </w:r>
      <w:r w:rsidR="00CB4D48" w:rsidRPr="00952A49">
        <w:t>ma equipa pode criar ou consultar os grupos de fichas do utente sendo o grupo de fichas constituído por todas as fichas médica</w:t>
      </w:r>
      <w:r w:rsidR="00E135BA">
        <w:t>s</w:t>
      </w:r>
      <w:r w:rsidR="00CB4D48" w:rsidRPr="00952A49">
        <w:t xml:space="preserve"> com a mesma patologia. Quando o utente concede permissão de acesso </w:t>
      </w:r>
      <w:r w:rsidR="00D45E41" w:rsidRPr="00952A49">
        <w:t>aos seus dados,</w:t>
      </w:r>
      <w:r w:rsidR="00CB4D48" w:rsidRPr="00952A49">
        <w:t xml:space="preserve"> </w:t>
      </w:r>
      <w:r w:rsidR="00D45E41" w:rsidRPr="00952A49">
        <w:t>apesar</w:t>
      </w:r>
      <w:r w:rsidR="00CB4D48" w:rsidRPr="00952A49">
        <w:t xml:space="preserve"> </w:t>
      </w:r>
      <w:r w:rsidR="00D45E41" w:rsidRPr="00952A49">
        <w:t>d</w:t>
      </w:r>
      <w:r w:rsidR="00CB4D48" w:rsidRPr="00952A49">
        <w:t xml:space="preserve">o pedido </w:t>
      </w:r>
      <w:r w:rsidR="00D45E41" w:rsidRPr="00952A49">
        <w:t>ser enviado</w:t>
      </w:r>
      <w:r w:rsidR="00CB4D48" w:rsidRPr="00952A49">
        <w:t xml:space="preserve"> por uma unidade hospitalar, os seus dados clínicos serão apenas acedidos pela equipa associada ao pedido, a unidade hospitalar terá apenas acesso aos dados pessoa</w:t>
      </w:r>
      <w:r w:rsidR="00E135BA">
        <w:t>i</w:t>
      </w:r>
      <w:r w:rsidR="00CB4D48" w:rsidRPr="00952A49">
        <w:t xml:space="preserve">s. O utente </w:t>
      </w:r>
      <w:r w:rsidR="00D45E41" w:rsidRPr="00952A49">
        <w:t xml:space="preserve">pode </w:t>
      </w:r>
      <w:r w:rsidR="00E135BA">
        <w:t>saber quais são</w:t>
      </w:r>
      <w:r w:rsidR="00D45E41" w:rsidRPr="00952A49">
        <w:t xml:space="preserve"> as equipas que têm acesso aos seus dados.</w:t>
      </w:r>
    </w:p>
    <w:p w14:paraId="2F1E238C" w14:textId="77777777" w:rsidR="00747CF5" w:rsidRPr="006F007D" w:rsidRDefault="00747CF5" w:rsidP="00747CF5">
      <w:pPr>
        <w:ind w:firstLine="708"/>
        <w:jc w:val="both"/>
      </w:pPr>
      <w:r w:rsidRPr="006F007D">
        <w:t>O acesso à ficha do utente é limitado aos médicos</w:t>
      </w:r>
      <w:r>
        <w:t xml:space="preserve"> e</w:t>
      </w:r>
      <w:r w:rsidRPr="006F007D">
        <w:t xml:space="preserve"> enfermeiros que pertençam </w:t>
      </w:r>
      <w:r>
        <w:t>à</w:t>
      </w:r>
      <w:r w:rsidRPr="006F007D">
        <w:t xml:space="preserve"> equipa </w:t>
      </w:r>
      <w:r>
        <w:t xml:space="preserve">a quem o </w:t>
      </w:r>
      <w:r w:rsidRPr="006F007D">
        <w:t xml:space="preserve">utente concedeu a permissão de acesso. Quando um utente recebe um pedido </w:t>
      </w:r>
      <w:r w:rsidRPr="006F007D">
        <w:lastRenderedPageBreak/>
        <w:t>de permissão de acesso às suas fichas, associado ao pedido tem sempre uma equipa médica, caso o utente aceite o pedido todos os integrantes da equipa médica terão acesso as fichas do utente.</w:t>
      </w:r>
    </w:p>
    <w:p w14:paraId="3C8D56A4" w14:textId="2C99E2F7" w:rsidR="00D45E41" w:rsidRDefault="00D45E41"/>
    <w:p w14:paraId="4CC8A58B" w14:textId="12FFD249" w:rsidR="00C83A7E" w:rsidRPr="00046702" w:rsidRDefault="00C83A7E">
      <w:r w:rsidRPr="00747CF5">
        <w:rPr>
          <w:color w:val="ED7D31" w:themeColor="accent2"/>
        </w:rPr>
        <w:t xml:space="preserve">Resumo das funções do </w:t>
      </w:r>
      <w:r w:rsidR="00747CF5" w:rsidRPr="00747CF5">
        <w:rPr>
          <w:color w:val="ED7D31" w:themeColor="accent2"/>
        </w:rPr>
        <w:t>utente</w:t>
      </w:r>
      <w:r w:rsidR="008662B5">
        <w:t>:</w:t>
      </w:r>
    </w:p>
    <w:p w14:paraId="1E47D87F" w14:textId="77777777" w:rsidR="00ED383B" w:rsidRPr="00046702" w:rsidRDefault="00ED383B" w:rsidP="00ED383B">
      <w:pPr>
        <w:pStyle w:val="PargrafodaLista"/>
        <w:numPr>
          <w:ilvl w:val="0"/>
          <w:numId w:val="6"/>
        </w:numPr>
      </w:pPr>
      <w:r w:rsidRPr="00046702">
        <w:t xml:space="preserve">Pode consultar as suas fichas </w:t>
      </w:r>
    </w:p>
    <w:p w14:paraId="45493137" w14:textId="0E659C65" w:rsidR="00ED383B" w:rsidRPr="00046702" w:rsidRDefault="00ED383B" w:rsidP="00ED383B">
      <w:pPr>
        <w:pStyle w:val="PargrafodaLista"/>
        <w:numPr>
          <w:ilvl w:val="0"/>
          <w:numId w:val="6"/>
        </w:numPr>
      </w:pPr>
      <w:r w:rsidRPr="00046702">
        <w:t>Conceder permissão de acessos aos seus grupos de ficha</w:t>
      </w:r>
    </w:p>
    <w:p w14:paraId="6B2D822A" w14:textId="69CC6594" w:rsidR="00D45E41" w:rsidRPr="008662B5" w:rsidRDefault="00D45E41" w:rsidP="00ED383B">
      <w:pPr>
        <w:pStyle w:val="PargrafodaLista"/>
        <w:numPr>
          <w:ilvl w:val="0"/>
          <w:numId w:val="6"/>
        </w:numPr>
        <w:rPr>
          <w:rFonts w:ascii="Calibri" w:hAnsi="Calibri" w:cs="Calibri"/>
        </w:rPr>
      </w:pPr>
      <w:r w:rsidRPr="00046702">
        <w:t xml:space="preserve">Consultar equipas </w:t>
      </w:r>
      <w:r w:rsidR="00952A49" w:rsidRPr="00046702">
        <w:t>há</w:t>
      </w:r>
      <w:r w:rsidRPr="00046702">
        <w:t xml:space="preserve"> quem deu permissão de acesso</w:t>
      </w:r>
      <w:r w:rsidR="00952A49" w:rsidRPr="008662B5">
        <w:rPr>
          <w:rFonts w:ascii="Calibri" w:hAnsi="Calibri" w:cs="Calibri"/>
        </w:rPr>
        <w:t>.</w:t>
      </w:r>
    </w:p>
    <w:p w14:paraId="66E259BB" w14:textId="58460640" w:rsidR="00C83A7E" w:rsidRDefault="00C83A7E" w:rsidP="00C83A7E">
      <w:pPr>
        <w:pStyle w:val="PargrafodaLista"/>
      </w:pPr>
    </w:p>
    <w:p w14:paraId="65DE5080" w14:textId="12BC00A5" w:rsidR="00C83A7E" w:rsidRPr="00952A49" w:rsidRDefault="00C83A7E" w:rsidP="00C83A7E">
      <w:pPr>
        <w:rPr>
          <w:rFonts w:ascii="Calibri" w:hAnsi="Calibri" w:cs="Calibri"/>
        </w:rPr>
      </w:pPr>
      <w:r w:rsidRPr="00952A49">
        <w:rPr>
          <w:rFonts w:ascii="Calibri" w:hAnsi="Calibri" w:cs="Calibri"/>
        </w:rPr>
        <w:t>As funções desempenhadas por utentes  podem ser vistas na figura 4.</w:t>
      </w:r>
    </w:p>
    <w:p w14:paraId="116AA383" w14:textId="77777777" w:rsidR="00C83A7E" w:rsidRDefault="00C83A7E" w:rsidP="00C83A7E">
      <w:pPr>
        <w:pStyle w:val="PargrafodaLista"/>
      </w:pPr>
    </w:p>
    <w:p w14:paraId="18C93E0C" w14:textId="68AE325C" w:rsidR="00ED383B" w:rsidRDefault="00C83A7E" w:rsidP="001520AC">
      <w:r>
        <w:rPr>
          <w:noProof/>
          <w:lang w:eastAsia="pt-PT"/>
        </w:rPr>
        <w:drawing>
          <wp:inline distT="0" distB="0" distL="0" distR="0" wp14:anchorId="7DCEF066" wp14:editId="06E9785D">
            <wp:extent cx="4667250" cy="2819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739A" w14:textId="77777777" w:rsidR="00046702" w:rsidRPr="00952A49" w:rsidRDefault="00C83A7E" w:rsidP="00046702">
      <w:pPr>
        <w:jc w:val="center"/>
        <w:rPr>
          <w:rFonts w:ascii="Calibri" w:hAnsi="Calibri" w:cs="Calibri"/>
          <w:sz w:val="20"/>
        </w:rPr>
      </w:pPr>
      <w:r w:rsidRPr="00D109AE">
        <w:rPr>
          <w:b/>
          <w:color w:val="4472C4" w:themeColor="accent1"/>
          <w:sz w:val="20"/>
        </w:rPr>
        <w:t xml:space="preserve">Figura </w:t>
      </w:r>
      <w:r>
        <w:rPr>
          <w:b/>
          <w:color w:val="4472C4" w:themeColor="accent1"/>
          <w:sz w:val="20"/>
        </w:rPr>
        <w:t>4</w:t>
      </w:r>
      <w:r w:rsidR="00046702">
        <w:rPr>
          <w:b/>
          <w:color w:val="4472C4" w:themeColor="accent1"/>
          <w:sz w:val="20"/>
        </w:rPr>
        <w:t xml:space="preserve"> - </w:t>
      </w:r>
      <w:r w:rsidR="00046702" w:rsidRPr="00952A49">
        <w:rPr>
          <w:rFonts w:ascii="Calibri" w:hAnsi="Calibri" w:cs="Calibri"/>
          <w:sz w:val="20"/>
        </w:rPr>
        <w:t>Representação gráfica das funções que um utente pode desempenhar.</w:t>
      </w:r>
    </w:p>
    <w:p w14:paraId="2420340C" w14:textId="673AC96E" w:rsidR="00C83A7E" w:rsidRPr="007F726E" w:rsidRDefault="00C83A7E" w:rsidP="00C83A7E">
      <w:pPr>
        <w:rPr>
          <w:sz w:val="20"/>
        </w:rPr>
      </w:pPr>
    </w:p>
    <w:p w14:paraId="4585B4F9" w14:textId="2092262F" w:rsidR="00C83A7E" w:rsidRDefault="00C83A7E">
      <w:pPr>
        <w:rPr>
          <w:rFonts w:asciiTheme="majorHAnsi" w:eastAsiaTheme="majorEastAsia" w:hAnsiTheme="majorHAnsi" w:cstheme="majorBidi"/>
          <w:color w:val="4472C4" w:themeColor="accent1"/>
          <w:sz w:val="28"/>
          <w:szCs w:val="32"/>
          <w:lang w:val="pt-BR"/>
        </w:rPr>
      </w:pPr>
      <w:r>
        <w:rPr>
          <w:rFonts w:asciiTheme="majorHAnsi" w:eastAsiaTheme="majorEastAsia" w:hAnsiTheme="majorHAnsi" w:cstheme="majorBidi"/>
          <w:color w:val="4472C4" w:themeColor="accent1"/>
          <w:sz w:val="28"/>
          <w:szCs w:val="32"/>
          <w:lang w:val="pt-BR"/>
        </w:rPr>
        <w:br w:type="page"/>
      </w:r>
    </w:p>
    <w:p w14:paraId="38A90F85" w14:textId="114242BE" w:rsidR="003F5329" w:rsidRDefault="00D83A73" w:rsidP="00952A49">
      <w:pPr>
        <w:pStyle w:val="Ttulo1"/>
        <w:rPr>
          <w:color w:val="4472C4" w:themeColor="accent1"/>
        </w:rPr>
      </w:pPr>
      <w:bookmarkStart w:id="35" w:name="_Toc519354000"/>
      <w:r>
        <w:rPr>
          <w:color w:val="4472C4" w:themeColor="accent1"/>
        </w:rPr>
        <w:lastRenderedPageBreak/>
        <w:t>3</w:t>
      </w:r>
      <w:r w:rsidR="00F108C2">
        <w:rPr>
          <w:color w:val="4472C4" w:themeColor="accent1"/>
        </w:rPr>
        <w:t>. Tecnologias</w:t>
      </w:r>
      <w:r w:rsidR="003761FA">
        <w:rPr>
          <w:color w:val="4472C4" w:themeColor="accent1"/>
        </w:rPr>
        <w:t xml:space="preserve"> utilizadas no projeto</w:t>
      </w:r>
      <w:bookmarkEnd w:id="35"/>
    </w:p>
    <w:p w14:paraId="10EC768D" w14:textId="4AC47507" w:rsidR="001B1C75" w:rsidRDefault="00D83A73" w:rsidP="005D219D">
      <w:pPr>
        <w:pStyle w:val="Cabealho2"/>
        <w:spacing w:after="120"/>
        <w:ind w:firstLine="708"/>
      </w:pPr>
      <w:bookmarkStart w:id="36" w:name="_Toc519354001"/>
      <w:r>
        <w:t>3</w:t>
      </w:r>
      <w:r w:rsidR="001B1C75">
        <w:t>.1 Servidor</w:t>
      </w:r>
      <w:bookmarkEnd w:id="36"/>
    </w:p>
    <w:p w14:paraId="3CE28423" w14:textId="0213DBBF" w:rsidR="00773CE4" w:rsidRPr="00952A49" w:rsidRDefault="00D53524" w:rsidP="001B4E70">
      <w:pPr>
        <w:ind w:firstLine="708"/>
        <w:jc w:val="both"/>
      </w:pPr>
      <w:r w:rsidRPr="00952A49">
        <w:t xml:space="preserve">Existe atualmente no mercado um leque de escolha vasto no que </w:t>
      </w:r>
      <w:r w:rsidR="00B95FA4">
        <w:t>se refere às</w:t>
      </w:r>
      <w:r w:rsidRPr="00952A49">
        <w:t xml:space="preserve"> </w:t>
      </w:r>
      <w:r w:rsidR="00394586" w:rsidRPr="00952A49">
        <w:t>plataformas para desenvolvimento de aplicações servidoras</w:t>
      </w:r>
      <w:r w:rsidR="00B95FA4">
        <w:t>. T</w:t>
      </w:r>
      <w:r w:rsidR="00394586" w:rsidRPr="00952A49">
        <w:t xml:space="preserve">ivemos em consideração </w:t>
      </w:r>
      <w:r w:rsidR="005A5ABB" w:rsidRPr="00952A49">
        <w:t>três</w:t>
      </w:r>
      <w:r w:rsidR="00830588" w:rsidRPr="00952A49">
        <w:t xml:space="preserve"> </w:t>
      </w:r>
      <w:r w:rsidR="005A5ABB" w:rsidRPr="00952A49">
        <w:t xml:space="preserve">plataformas </w:t>
      </w:r>
      <w:r w:rsidR="00E135BA">
        <w:t>,</w:t>
      </w:r>
      <w:r w:rsidR="005A5ABB" w:rsidRPr="00952A49">
        <w:t>nomeadamente ASP.NET</w:t>
      </w:r>
      <w:r w:rsidR="002B162A" w:rsidRPr="0098047E">
        <w:rPr>
          <w:vertAlign w:val="superscript"/>
        </w:rPr>
        <w:t>[</w:t>
      </w:r>
      <w:r w:rsidR="002B162A">
        <w:rPr>
          <w:vertAlign w:val="superscript"/>
        </w:rPr>
        <w:t>8</w:t>
      </w:r>
      <w:r w:rsidR="002B162A" w:rsidRPr="0098047E">
        <w:rPr>
          <w:vertAlign w:val="superscript"/>
        </w:rPr>
        <w:t>]</w:t>
      </w:r>
      <w:r w:rsidR="005A5ABB" w:rsidRPr="00952A49">
        <w:t>, Java</w:t>
      </w:r>
      <w:r w:rsidR="002B162A" w:rsidRPr="0098047E">
        <w:rPr>
          <w:vertAlign w:val="superscript"/>
        </w:rPr>
        <w:t>[</w:t>
      </w:r>
      <w:r w:rsidR="002B162A">
        <w:rPr>
          <w:vertAlign w:val="superscript"/>
        </w:rPr>
        <w:t>9</w:t>
      </w:r>
      <w:r w:rsidR="002B162A" w:rsidRPr="0098047E">
        <w:rPr>
          <w:vertAlign w:val="superscript"/>
        </w:rPr>
        <w:t>]</w:t>
      </w:r>
      <w:r w:rsidR="002B162A">
        <w:rPr>
          <w:vertAlign w:val="superscript"/>
        </w:rPr>
        <w:t xml:space="preserve"> </w:t>
      </w:r>
      <w:proofErr w:type="gramStart"/>
      <w:r w:rsidR="005A5ABB" w:rsidRPr="00952A49">
        <w:t xml:space="preserve">e </w:t>
      </w:r>
      <w:proofErr w:type="spellStart"/>
      <w:r w:rsidR="005A5ABB" w:rsidRPr="00952A49">
        <w:t>Node</w:t>
      </w:r>
      <w:proofErr w:type="gramEnd"/>
      <w:r w:rsidR="005A5ABB" w:rsidRPr="00952A49">
        <w:t>.Js</w:t>
      </w:r>
      <w:proofErr w:type="spellEnd"/>
      <w:r w:rsidR="002B162A" w:rsidRPr="0098047E">
        <w:rPr>
          <w:vertAlign w:val="superscript"/>
        </w:rPr>
        <w:t>[</w:t>
      </w:r>
      <w:r w:rsidR="002B162A">
        <w:rPr>
          <w:vertAlign w:val="superscript"/>
        </w:rPr>
        <w:t>10</w:t>
      </w:r>
      <w:r w:rsidR="002B162A" w:rsidRPr="0098047E">
        <w:rPr>
          <w:vertAlign w:val="superscript"/>
        </w:rPr>
        <w:t>]</w:t>
      </w:r>
      <w:r w:rsidR="005A5ABB" w:rsidRPr="00952A49">
        <w:t>,</w:t>
      </w:r>
      <w:r w:rsidR="00AC24B4" w:rsidRPr="00952A49">
        <w:t xml:space="preserve"> </w:t>
      </w:r>
      <w:r w:rsidR="002B162A">
        <w:t xml:space="preserve">por serem </w:t>
      </w:r>
      <w:r w:rsidR="005A5ABB" w:rsidRPr="00952A49">
        <w:t>plataformas com linguagens de programação por nós</w:t>
      </w:r>
      <w:r w:rsidR="00352ED5">
        <w:t xml:space="preserve"> dominadas</w:t>
      </w:r>
      <w:r w:rsidR="002B162A">
        <w:t>.</w:t>
      </w:r>
      <w:r w:rsidR="005A5ABB" w:rsidRPr="00952A49">
        <w:t xml:space="preserve"> </w:t>
      </w:r>
      <w:r w:rsidR="002B162A">
        <w:t>P</w:t>
      </w:r>
      <w:r w:rsidR="005A5ABB" w:rsidRPr="00952A49">
        <w:t>oderíamos optar por qualquer uma delas, no entanto escolhemos</w:t>
      </w:r>
      <w:r w:rsidR="002B162A">
        <w:t xml:space="preserve"> a</w:t>
      </w:r>
      <w:r w:rsidR="005A5ABB" w:rsidRPr="00952A49">
        <w:t xml:space="preserve"> plataforma</w:t>
      </w:r>
      <w:r w:rsidR="00830588" w:rsidRPr="00952A49">
        <w:t xml:space="preserve"> Node.js</w:t>
      </w:r>
      <w:r w:rsidR="00352ED5">
        <w:t>. O</w:t>
      </w:r>
      <w:r w:rsidR="005A5ABB" w:rsidRPr="00952A49">
        <w:t xml:space="preserve"> </w:t>
      </w:r>
      <w:r w:rsidR="00AC24B4" w:rsidRPr="00952A49">
        <w:t xml:space="preserve">Node.js é </w:t>
      </w:r>
      <w:r w:rsidR="005A5ABB" w:rsidRPr="00952A49">
        <w:t>d</w:t>
      </w:r>
      <w:r w:rsidR="00352ED5">
        <w:t xml:space="preserve">e </w:t>
      </w:r>
      <w:r w:rsidR="005A5ABB" w:rsidRPr="00952A49">
        <w:t xml:space="preserve">entre as </w:t>
      </w:r>
      <w:r w:rsidR="00AC24B4" w:rsidRPr="00952A49">
        <w:t>três a</w:t>
      </w:r>
      <w:r w:rsidR="005A5ABB" w:rsidRPr="00952A49">
        <w:t xml:space="preserve"> plataforma mais rápida e simples, </w:t>
      </w:r>
      <w:r w:rsidR="00AC24B4" w:rsidRPr="00952A49">
        <w:t xml:space="preserve">porém </w:t>
      </w:r>
      <w:r w:rsidR="005A5ABB" w:rsidRPr="00952A49">
        <w:t xml:space="preserve">não foi este o motivo </w:t>
      </w:r>
      <w:r w:rsidR="00352ED5">
        <w:t xml:space="preserve">principal </w:t>
      </w:r>
      <w:r w:rsidR="005A5ABB" w:rsidRPr="00952A49">
        <w:t xml:space="preserve">da escolha da plataforma, </w:t>
      </w:r>
      <w:r w:rsidR="00AC24B4" w:rsidRPr="00952A49">
        <w:t xml:space="preserve">mas sim </w:t>
      </w:r>
      <w:r w:rsidR="005A5ABB" w:rsidRPr="00952A49">
        <w:t>o facto de que a linguagem de programação ut</w:t>
      </w:r>
      <w:r w:rsidR="00AC24B4" w:rsidRPr="00952A49">
        <w:t>i</w:t>
      </w:r>
      <w:r w:rsidR="005A5ABB" w:rsidRPr="00952A49">
        <w:t xml:space="preserve">lizada em </w:t>
      </w:r>
      <w:proofErr w:type="spellStart"/>
      <w:r w:rsidR="005A5ABB" w:rsidRPr="00952A49">
        <w:t>Node.</w:t>
      </w:r>
      <w:r w:rsidR="00AC24B4" w:rsidRPr="00952A49">
        <w:t>Js</w:t>
      </w:r>
      <w:proofErr w:type="spellEnd"/>
      <w:r w:rsidR="00AC24B4" w:rsidRPr="00952A49">
        <w:t xml:space="preserve"> é</w:t>
      </w:r>
      <w:r w:rsidR="00352ED5">
        <w:t xml:space="preserve"> o</w:t>
      </w:r>
      <w:r w:rsidR="00AC24B4" w:rsidRPr="00952A49">
        <w:t xml:space="preserve"> JavaScript</w:t>
      </w:r>
      <w:r w:rsidR="002B162A" w:rsidRPr="0098047E">
        <w:rPr>
          <w:vertAlign w:val="superscript"/>
        </w:rPr>
        <w:t>[</w:t>
      </w:r>
      <w:r w:rsidR="002B162A">
        <w:rPr>
          <w:vertAlign w:val="superscript"/>
        </w:rPr>
        <w:t>11</w:t>
      </w:r>
      <w:r w:rsidR="002B162A" w:rsidRPr="0098047E">
        <w:rPr>
          <w:vertAlign w:val="superscript"/>
        </w:rPr>
        <w:t>]</w:t>
      </w:r>
      <w:r w:rsidR="00AC24B4" w:rsidRPr="00952A49">
        <w:t xml:space="preserve"> que também</w:t>
      </w:r>
      <w:r w:rsidR="002B162A">
        <w:t xml:space="preserve"> é</w:t>
      </w:r>
      <w:r w:rsidR="00AC24B4" w:rsidRPr="00952A49">
        <w:t xml:space="preserve"> a linguagem de programação </w:t>
      </w:r>
      <w:r w:rsidR="00352ED5">
        <w:t>por que optámos para o desenvolvimento da</w:t>
      </w:r>
      <w:r w:rsidR="00AC24B4" w:rsidRPr="00952A49">
        <w:t xml:space="preserve"> aplicação cliente.</w:t>
      </w:r>
      <w:r w:rsidR="002B162A">
        <w:t xml:space="preserve"> É importante realçar que n</w:t>
      </w:r>
      <w:r w:rsidR="00AC24B4" w:rsidRPr="00952A49">
        <w:t>ão é necessário que a componente servido</w:t>
      </w:r>
      <w:r w:rsidR="002B162A">
        <w:t>ra</w:t>
      </w:r>
      <w:r w:rsidR="00AC24B4" w:rsidRPr="00952A49">
        <w:t xml:space="preserve"> tenha a mesma linguagem de programação que a componente cliente, foi apenas uma </w:t>
      </w:r>
      <w:r w:rsidR="00352ED5">
        <w:t>opção tomada</w:t>
      </w:r>
      <w:r w:rsidR="00AC24B4" w:rsidRPr="00952A49">
        <w:t xml:space="preserve"> por nós de forma a evitar os constantes erros de sintaxe quando se trabalha com várias linguagens de programação distintas </w:t>
      </w:r>
      <w:r w:rsidR="00352ED5">
        <w:t>em simultâneo</w:t>
      </w:r>
      <w:r w:rsidR="00AC24B4" w:rsidRPr="00952A49">
        <w:t>.</w:t>
      </w:r>
    </w:p>
    <w:p w14:paraId="4372DD40" w14:textId="13C7F0E7" w:rsidR="004E05D2" w:rsidRPr="00952A49" w:rsidRDefault="004E05D2" w:rsidP="001B4E70">
      <w:pPr>
        <w:ind w:firstLine="708"/>
        <w:jc w:val="both"/>
      </w:pPr>
      <w:r w:rsidRPr="00952A49">
        <w:t xml:space="preserve">Na construção da </w:t>
      </w:r>
      <w:r w:rsidR="00CA6D8E" w:rsidRPr="00952A49">
        <w:t>aplicação servidora</w:t>
      </w:r>
      <w:r w:rsidRPr="00952A49">
        <w:t xml:space="preserve">, o nosso objetivo é ter uma </w:t>
      </w:r>
      <w:r w:rsidR="00CA6D8E" w:rsidRPr="00952A49">
        <w:t>API</w:t>
      </w:r>
      <w:r w:rsidR="00315E72">
        <w:rPr>
          <w:vertAlign w:val="superscript"/>
        </w:rPr>
        <w:t>[1</w:t>
      </w:r>
      <w:r w:rsidR="002B162A">
        <w:rPr>
          <w:vertAlign w:val="superscript"/>
        </w:rPr>
        <w:t>2</w:t>
      </w:r>
      <w:r w:rsidRPr="00952A49">
        <w:rPr>
          <w:vertAlign w:val="superscript"/>
        </w:rPr>
        <w:t>]</w:t>
      </w:r>
      <w:r w:rsidRPr="00952A49">
        <w:t xml:space="preserve"> com </w:t>
      </w:r>
      <w:r w:rsidRPr="001B4E70">
        <w:rPr>
          <w:i/>
        </w:rPr>
        <w:t>endpoints</w:t>
      </w:r>
      <w:r w:rsidRPr="00952A49">
        <w:t xml:space="preserve"> que poderão ser consumidos pela nossa aplicação cliente ou por outras </w:t>
      </w:r>
      <w:r w:rsidR="00CA6D8E" w:rsidRPr="00952A49">
        <w:t>aplicaçõe</w:t>
      </w:r>
      <w:r w:rsidR="002B162A">
        <w:t>s</w:t>
      </w:r>
      <w:r w:rsidR="00952A49">
        <w:t>.</w:t>
      </w:r>
    </w:p>
    <w:p w14:paraId="77E87D8E" w14:textId="2EA49C72" w:rsidR="004E05D2" w:rsidRPr="00952A49" w:rsidRDefault="00CA6D8E" w:rsidP="001B4E70">
      <w:pPr>
        <w:ind w:firstLine="708"/>
        <w:jc w:val="both"/>
      </w:pPr>
      <w:r w:rsidRPr="00952A49">
        <w:t xml:space="preserve">Uma das vantagens </w:t>
      </w:r>
      <w:r w:rsidR="00107CCD">
        <w:t xml:space="preserve">de </w:t>
      </w:r>
      <w:r w:rsidRPr="00952A49">
        <w:t xml:space="preserve">se utilizar a </w:t>
      </w:r>
      <w:proofErr w:type="gramStart"/>
      <w:r w:rsidRPr="00952A49">
        <w:t xml:space="preserve">plataforma </w:t>
      </w:r>
      <w:proofErr w:type="spellStart"/>
      <w:r w:rsidRPr="00952A49">
        <w:t>Node</w:t>
      </w:r>
      <w:proofErr w:type="gramEnd"/>
      <w:r w:rsidRPr="00952A49">
        <w:t>.Js</w:t>
      </w:r>
      <w:proofErr w:type="spellEnd"/>
      <w:r w:rsidRPr="00952A49">
        <w:t xml:space="preserve">, é o elevado número de </w:t>
      </w:r>
      <w:r w:rsidRPr="002B162A">
        <w:rPr>
          <w:i/>
        </w:rPr>
        <w:t>frameworks</w:t>
      </w:r>
      <w:r w:rsidRPr="00952A49">
        <w:t xml:space="preserve"> para o desenvolvimento de aplicações </w:t>
      </w:r>
      <w:r w:rsidR="004B0616">
        <w:t>W</w:t>
      </w:r>
      <w:r w:rsidR="004B0616" w:rsidRPr="00952A49">
        <w:t>eb</w:t>
      </w:r>
      <w:r w:rsidRPr="00952A49">
        <w:t xml:space="preserve">, devido </w:t>
      </w:r>
      <w:r w:rsidR="00107CCD">
        <w:t>à</w:t>
      </w:r>
      <w:r w:rsidR="00107CCD" w:rsidRPr="00952A49">
        <w:t xml:space="preserve"> </w:t>
      </w:r>
      <w:r w:rsidRPr="00952A49">
        <w:t xml:space="preserve">vasta comunidade de programadores que o JavaScript </w:t>
      </w:r>
      <w:r w:rsidR="00107CCD">
        <w:t>possui</w:t>
      </w:r>
      <w:r w:rsidR="002B162A">
        <w:t>. A</w:t>
      </w:r>
      <w:r w:rsidRPr="00952A49">
        <w:t xml:space="preserve"> seguir mostraremos algumas dessas </w:t>
      </w:r>
      <w:r w:rsidRPr="002B162A">
        <w:rPr>
          <w:i/>
        </w:rPr>
        <w:t>frameworks</w:t>
      </w:r>
      <w:r w:rsidRPr="00952A49">
        <w:t xml:space="preserve"> que podem ser </w:t>
      </w:r>
      <w:r w:rsidR="002B162A">
        <w:t>utilizadas</w:t>
      </w:r>
      <w:r w:rsidRPr="00952A49">
        <w:t xml:space="preserve"> para a construção da API mencionada anteriormente.</w:t>
      </w:r>
    </w:p>
    <w:p w14:paraId="581FF662" w14:textId="10CEAB80" w:rsidR="00107CCD" w:rsidRDefault="001C23FB" w:rsidP="005D219D">
      <w:pPr>
        <w:pStyle w:val="Cabealho3"/>
        <w:spacing w:after="120"/>
        <w:ind w:left="708" w:firstLine="708"/>
      </w:pPr>
      <w:bookmarkStart w:id="37" w:name="_Toc519354002"/>
      <w:r>
        <w:t>3</w:t>
      </w:r>
      <w:r w:rsidR="00952A49" w:rsidRPr="00107CCD">
        <w:t xml:space="preserve">.1.1 </w:t>
      </w:r>
      <w:r w:rsidR="00CA6D8E" w:rsidRPr="001B4E70">
        <w:rPr>
          <w:i/>
        </w:rPr>
        <w:t>Frameworks</w:t>
      </w:r>
      <w:r w:rsidR="00CA6D8E" w:rsidRPr="00107CCD">
        <w:t xml:space="preserve"> </w:t>
      </w:r>
      <w:r w:rsidR="00107CCD">
        <w:t>p</w:t>
      </w:r>
      <w:r w:rsidR="00F27B05" w:rsidRPr="00107CCD">
        <w:t xml:space="preserve">ara </w:t>
      </w:r>
      <w:r w:rsidR="00107CCD">
        <w:t>c</w:t>
      </w:r>
      <w:r w:rsidR="00107CCD" w:rsidRPr="00107CCD">
        <w:t xml:space="preserve">onstrução </w:t>
      </w:r>
      <w:r w:rsidR="00F27B05" w:rsidRPr="00107CCD">
        <w:t>de API</w:t>
      </w:r>
      <w:bookmarkEnd w:id="37"/>
    </w:p>
    <w:p w14:paraId="3FCD9617" w14:textId="4E79C115" w:rsidR="0067511E" w:rsidRPr="00952A49" w:rsidRDefault="00952A49" w:rsidP="001B4E70">
      <w:pPr>
        <w:ind w:firstLine="708"/>
        <w:jc w:val="both"/>
      </w:pPr>
      <w:r w:rsidRPr="00952A49">
        <w:t xml:space="preserve">Como </w:t>
      </w:r>
      <w:r w:rsidR="002B162A">
        <w:t>j</w:t>
      </w:r>
      <w:r w:rsidRPr="00952A49">
        <w:t>á</w:t>
      </w:r>
      <w:r w:rsidR="00F27B05" w:rsidRPr="00952A49">
        <w:t xml:space="preserve"> foi referido anteriormente, devido </w:t>
      </w:r>
      <w:r w:rsidR="00107CCD">
        <w:t>à</w:t>
      </w:r>
      <w:r w:rsidR="00107CCD" w:rsidRPr="00952A49">
        <w:t xml:space="preserve"> </w:t>
      </w:r>
      <w:r w:rsidR="00F27B05" w:rsidRPr="00952A49">
        <w:t xml:space="preserve">comunidade Node.js </w:t>
      </w:r>
      <w:r w:rsidR="002B162A">
        <w:t>b</w:t>
      </w:r>
      <w:r w:rsidR="00F27B05" w:rsidRPr="00952A49">
        <w:t>astante ativa</w:t>
      </w:r>
      <w:r w:rsidR="00107CCD">
        <w:t>,</w:t>
      </w:r>
      <w:r w:rsidR="00F27B05" w:rsidRPr="00952A49">
        <w:t xml:space="preserve"> </w:t>
      </w:r>
      <w:r w:rsidR="00D27CA9" w:rsidRPr="00952A49">
        <w:t xml:space="preserve">existem muitas </w:t>
      </w:r>
      <w:r w:rsidR="00D27CA9" w:rsidRPr="002B162A">
        <w:rPr>
          <w:i/>
        </w:rPr>
        <w:t>frameworks</w:t>
      </w:r>
      <w:r w:rsidR="00D27CA9" w:rsidRPr="00952A49">
        <w:t xml:space="preserve"> para construções de API, muitas delas com diferentes estratégias de implementação</w:t>
      </w:r>
      <w:r w:rsidR="002B162A">
        <w:t xml:space="preserve">. Algumas </w:t>
      </w:r>
      <w:r w:rsidR="002B162A" w:rsidRPr="002B162A">
        <w:rPr>
          <w:i/>
        </w:rPr>
        <w:t>frameworks</w:t>
      </w:r>
      <w:r w:rsidR="002B162A">
        <w:t xml:space="preserve"> </w:t>
      </w:r>
      <w:r w:rsidR="00D27CA9" w:rsidRPr="00952A49">
        <w:t xml:space="preserve">seguem um </w:t>
      </w:r>
      <w:r w:rsidR="000A0A01" w:rsidRPr="00952A49">
        <w:t>conjunto de</w:t>
      </w:r>
      <w:r w:rsidR="00D27CA9" w:rsidRPr="00952A49">
        <w:t xml:space="preserve"> regras que permitem a implementação de uma API RESTfull</w:t>
      </w:r>
      <w:r w:rsidR="00CB74B2" w:rsidRPr="00952A49">
        <w:rPr>
          <w:vertAlign w:val="superscript"/>
        </w:rPr>
        <w:t>[1</w:t>
      </w:r>
      <w:r w:rsidR="002B162A">
        <w:rPr>
          <w:vertAlign w:val="superscript"/>
        </w:rPr>
        <w:t>3</w:t>
      </w:r>
      <w:r w:rsidR="00CB74B2" w:rsidRPr="00952A49">
        <w:rPr>
          <w:vertAlign w:val="superscript"/>
        </w:rPr>
        <w:t>]</w:t>
      </w:r>
      <w:r w:rsidR="000A0A01" w:rsidRPr="00952A49">
        <w:t>, d</w:t>
      </w:r>
      <w:r w:rsidR="00107CCD">
        <w:t xml:space="preserve">e </w:t>
      </w:r>
      <w:r w:rsidR="000A0A01" w:rsidRPr="00952A49">
        <w:t xml:space="preserve">entre essas escolhemos a </w:t>
      </w:r>
      <w:r w:rsidR="000A0A01" w:rsidRPr="00952A49">
        <w:rPr>
          <w:i/>
        </w:rPr>
        <w:t>framework</w:t>
      </w:r>
      <w:r w:rsidR="000A0A01" w:rsidRPr="00952A49">
        <w:t xml:space="preserve"> </w:t>
      </w:r>
      <w:r w:rsidR="00EA074C">
        <w:t>L</w:t>
      </w:r>
      <w:r w:rsidR="000A0A01" w:rsidRPr="00952A49">
        <w:t>oopback</w:t>
      </w:r>
      <w:r w:rsidR="00941C30" w:rsidRPr="0098047E">
        <w:rPr>
          <w:vertAlign w:val="superscript"/>
        </w:rPr>
        <w:t>[</w:t>
      </w:r>
      <w:r w:rsidR="00941C30">
        <w:rPr>
          <w:vertAlign w:val="superscript"/>
        </w:rPr>
        <w:t>14</w:t>
      </w:r>
      <w:r w:rsidR="00941C30" w:rsidRPr="0098047E">
        <w:rPr>
          <w:vertAlign w:val="superscript"/>
        </w:rPr>
        <w:t>]</w:t>
      </w:r>
      <w:r w:rsidR="000A0A01" w:rsidRPr="00952A49">
        <w:t xml:space="preserve">, embora a mais popular seja o </w:t>
      </w:r>
      <w:r w:rsidR="00F108C2" w:rsidRPr="00952A49">
        <w:t>Express</w:t>
      </w:r>
      <w:r w:rsidR="00941C30" w:rsidRPr="0098047E">
        <w:rPr>
          <w:vertAlign w:val="superscript"/>
        </w:rPr>
        <w:t>[</w:t>
      </w:r>
      <w:r w:rsidR="00941C30">
        <w:rPr>
          <w:vertAlign w:val="superscript"/>
        </w:rPr>
        <w:t>15</w:t>
      </w:r>
      <w:r w:rsidR="00941C30" w:rsidRPr="0098047E">
        <w:rPr>
          <w:vertAlign w:val="superscript"/>
        </w:rPr>
        <w:t>]</w:t>
      </w:r>
      <w:r w:rsidR="000A0A01" w:rsidRPr="00952A49">
        <w:t xml:space="preserve">. Apesar do Express ser considerada a </w:t>
      </w:r>
      <w:r w:rsidR="000A0A01" w:rsidRPr="00952A49">
        <w:rPr>
          <w:i/>
        </w:rPr>
        <w:t>framework</w:t>
      </w:r>
      <w:r w:rsidR="000A0A01" w:rsidRPr="00952A49">
        <w:t xml:space="preserve"> </w:t>
      </w:r>
      <w:r w:rsidR="00107CCD">
        <w:t>p</w:t>
      </w:r>
      <w:r w:rsidR="00107CCD" w:rsidRPr="00952A49">
        <w:t xml:space="preserve">adrão </w:t>
      </w:r>
      <w:r w:rsidR="000A0A01" w:rsidRPr="00952A49">
        <w:t xml:space="preserve">de Node.JS e dos recursos robustos que a </w:t>
      </w:r>
      <w:r w:rsidR="000A0A01" w:rsidRPr="001B4E70">
        <w:rPr>
          <w:i/>
        </w:rPr>
        <w:t>framework</w:t>
      </w:r>
      <w:r w:rsidR="000A0A01" w:rsidRPr="00952A49">
        <w:t xml:space="preserve"> oferece</w:t>
      </w:r>
      <w:r w:rsidR="0067511E" w:rsidRPr="00952A49">
        <w:t xml:space="preserve">, </w:t>
      </w:r>
      <w:r w:rsidR="00A153D8">
        <w:t xml:space="preserve">o Express </w:t>
      </w:r>
      <w:r w:rsidR="0067511E" w:rsidRPr="00952A49">
        <w:t xml:space="preserve">não </w:t>
      </w:r>
      <w:r w:rsidR="00A153D8">
        <w:t>oferece</w:t>
      </w:r>
      <w:r w:rsidR="0067511E" w:rsidRPr="00952A49">
        <w:t xml:space="preserve"> um padrão no que toca a organização</w:t>
      </w:r>
      <w:r w:rsidR="00A153D8">
        <w:t xml:space="preserve"> e desenvolvimento</w:t>
      </w:r>
      <w:r w:rsidR="0067511E" w:rsidRPr="00952A49">
        <w:t xml:space="preserve"> do código, os </w:t>
      </w:r>
      <w:r w:rsidR="0067511E" w:rsidRPr="001B4E70">
        <w:rPr>
          <w:i/>
        </w:rPr>
        <w:t>endpoints</w:t>
      </w:r>
      <w:r w:rsidR="0067511E" w:rsidRPr="00952A49">
        <w:t xml:space="preserve"> para API devem ser </w:t>
      </w:r>
      <w:r w:rsidRPr="00952A49">
        <w:t>escritos</w:t>
      </w:r>
      <w:r w:rsidR="0067511E" w:rsidRPr="00952A49">
        <w:t xml:space="preserve"> manualmente, por essas razões escolhemos o </w:t>
      </w:r>
      <w:r w:rsidR="00821C6B" w:rsidRPr="00821C6B">
        <w:t>L</w:t>
      </w:r>
      <w:r w:rsidR="0067511E" w:rsidRPr="00821C6B">
        <w:t>oopback</w:t>
      </w:r>
      <w:r w:rsidR="00A153D8">
        <w:t>. A</w:t>
      </w:r>
      <w:r w:rsidR="0067511E" w:rsidRPr="00952A49">
        <w:t xml:space="preserve">presentaremos a seguir a </w:t>
      </w:r>
      <w:r w:rsidR="0067511E" w:rsidRPr="00952A49">
        <w:rPr>
          <w:i/>
        </w:rPr>
        <w:t>framework</w:t>
      </w:r>
      <w:r w:rsidR="0067511E" w:rsidRPr="00952A49">
        <w:t xml:space="preserve"> </w:t>
      </w:r>
      <w:r w:rsidR="00EA074C">
        <w:t>L</w:t>
      </w:r>
      <w:r w:rsidR="0067511E" w:rsidRPr="00952A49">
        <w:t>oopback com mais detalhe.</w:t>
      </w:r>
      <w:bookmarkStart w:id="38" w:name="_Toc512879308"/>
    </w:p>
    <w:p w14:paraId="4D2BF02A" w14:textId="1025A0AA" w:rsidR="00F108C2" w:rsidRPr="003320AA" w:rsidRDefault="001C23FB" w:rsidP="005D219D">
      <w:pPr>
        <w:pStyle w:val="Cabealho4"/>
        <w:spacing w:after="120"/>
        <w:ind w:left="1416" w:firstLine="708"/>
      </w:pPr>
      <w:r w:rsidRPr="003320AA">
        <w:t>3</w:t>
      </w:r>
      <w:r w:rsidR="00F108C2" w:rsidRPr="003320AA">
        <w:t>.1</w:t>
      </w:r>
      <w:r w:rsidR="0067511E" w:rsidRPr="003320AA">
        <w:t>.1</w:t>
      </w:r>
      <w:r w:rsidR="00F108C2" w:rsidRPr="003320AA">
        <w:t>.</w:t>
      </w:r>
      <w:r w:rsidR="0067511E" w:rsidRPr="003320AA">
        <w:t>1</w:t>
      </w:r>
      <w:r w:rsidR="00F108C2" w:rsidRPr="003320AA">
        <w:t xml:space="preserve"> </w:t>
      </w:r>
      <w:proofErr w:type="spellStart"/>
      <w:r w:rsidR="00F108C2" w:rsidRPr="00132B13">
        <w:t>LoopBack</w:t>
      </w:r>
      <w:bookmarkEnd w:id="38"/>
      <w:proofErr w:type="spellEnd"/>
    </w:p>
    <w:p w14:paraId="33216D1B" w14:textId="1BC20F4B" w:rsidR="00834CFF" w:rsidRPr="00952A49" w:rsidRDefault="004A3BBE" w:rsidP="001B4E70">
      <w:pPr>
        <w:ind w:firstLine="708"/>
        <w:jc w:val="both"/>
      </w:pPr>
      <w:r w:rsidRPr="00952A49">
        <w:t xml:space="preserve">O </w:t>
      </w:r>
      <w:proofErr w:type="spellStart"/>
      <w:r w:rsidRPr="00952A49">
        <w:t>LoopBack</w:t>
      </w:r>
      <w:proofErr w:type="spellEnd"/>
      <w:r w:rsidRPr="00952A49">
        <w:t xml:space="preserve"> é uma </w:t>
      </w:r>
      <w:r w:rsidRPr="00941C30">
        <w:rPr>
          <w:i/>
        </w:rPr>
        <w:t>framework</w:t>
      </w:r>
      <w:r w:rsidRPr="00952A49">
        <w:t xml:space="preserve"> construída sobre o Express, tem incorporado um conjunto de módulos do Node.js que podem ser usados para criar </w:t>
      </w:r>
      <w:proofErr w:type="spellStart"/>
      <w:r w:rsidRPr="00952A49">
        <w:t>APIs</w:t>
      </w:r>
      <w:proofErr w:type="spellEnd"/>
      <w:r w:rsidRPr="00952A49">
        <w:t xml:space="preserve"> REST</w:t>
      </w:r>
      <w:r w:rsidR="00950C62" w:rsidRPr="0098047E">
        <w:rPr>
          <w:vertAlign w:val="superscript"/>
        </w:rPr>
        <w:t>[</w:t>
      </w:r>
      <w:r w:rsidR="00950C62">
        <w:rPr>
          <w:vertAlign w:val="superscript"/>
        </w:rPr>
        <w:t>16</w:t>
      </w:r>
      <w:r w:rsidR="00950C62" w:rsidRPr="0098047E">
        <w:rPr>
          <w:vertAlign w:val="superscript"/>
        </w:rPr>
        <w:t>]</w:t>
      </w:r>
      <w:r w:rsidR="00950C62">
        <w:t>. O</w:t>
      </w:r>
      <w:r w:rsidRPr="00952A49">
        <w:t xml:space="preserve"> </w:t>
      </w:r>
      <w:proofErr w:type="spellStart"/>
      <w:r w:rsidRPr="00952A49">
        <w:t>LoopBack</w:t>
      </w:r>
      <w:proofErr w:type="spellEnd"/>
      <w:r w:rsidRPr="00952A49">
        <w:t xml:space="preserve"> tem um conjunto de </w:t>
      </w:r>
      <w:r w:rsidR="0079174E" w:rsidRPr="00952A49">
        <w:t>modelos predefinidos</w:t>
      </w:r>
      <w:r w:rsidRPr="00952A49">
        <w:t xml:space="preserve">, </w:t>
      </w:r>
      <w:r w:rsidR="0079174E" w:rsidRPr="00952A49">
        <w:t xml:space="preserve">os modelos são objetos JavaScript que </w:t>
      </w:r>
      <w:r w:rsidRPr="00952A49">
        <w:t xml:space="preserve">representam </w:t>
      </w:r>
      <w:r w:rsidR="00D83A73">
        <w:t>recursos</w:t>
      </w:r>
      <w:r w:rsidRPr="00952A49">
        <w:t xml:space="preserve"> </w:t>
      </w:r>
      <w:r w:rsidR="0079174E" w:rsidRPr="00952A49">
        <w:t>sobre as quais é possível fazer operações de CRUD</w:t>
      </w:r>
      <w:r w:rsidRPr="00952A49">
        <w:t xml:space="preserve">. </w:t>
      </w:r>
      <w:r w:rsidR="0079174E" w:rsidRPr="00952A49">
        <w:t xml:space="preserve">O </w:t>
      </w:r>
      <w:proofErr w:type="spellStart"/>
      <w:r w:rsidR="0079174E" w:rsidRPr="00952A49">
        <w:t>LoopBack</w:t>
      </w:r>
      <w:proofErr w:type="spellEnd"/>
      <w:r w:rsidR="0079174E" w:rsidRPr="00952A49">
        <w:t xml:space="preserve"> já tem alguns modelos embutidos como </w:t>
      </w:r>
      <w:proofErr w:type="spellStart"/>
      <w:r w:rsidR="0079174E" w:rsidRPr="001B4E70">
        <w:rPr>
          <w:i/>
        </w:rPr>
        <w:t>User</w:t>
      </w:r>
      <w:proofErr w:type="spellEnd"/>
      <w:r w:rsidR="0079174E" w:rsidRPr="00952A49">
        <w:t xml:space="preserve">, </w:t>
      </w:r>
      <w:r w:rsidR="0079174E" w:rsidRPr="001B4E70">
        <w:rPr>
          <w:i/>
        </w:rPr>
        <w:t>Role</w:t>
      </w:r>
      <w:r w:rsidR="0079174E" w:rsidRPr="00952A49">
        <w:t xml:space="preserve"> e </w:t>
      </w:r>
      <w:proofErr w:type="spellStart"/>
      <w:r w:rsidR="0079174E" w:rsidRPr="001B4E70">
        <w:rPr>
          <w:i/>
        </w:rPr>
        <w:t>Aplication</w:t>
      </w:r>
      <w:proofErr w:type="spellEnd"/>
      <w:r w:rsidR="0079174E" w:rsidRPr="00952A49">
        <w:t>, tal como em programação orientada a objetos</w:t>
      </w:r>
      <w:r w:rsidR="00950C62">
        <w:t>,</w:t>
      </w:r>
      <w:r w:rsidR="0079174E" w:rsidRPr="00952A49">
        <w:t xml:space="preserve"> onde todos os objetos derivam da </w:t>
      </w:r>
      <w:proofErr w:type="spellStart"/>
      <w:r w:rsidR="0079174E" w:rsidRPr="00952A49">
        <w:t>class</w:t>
      </w:r>
      <w:proofErr w:type="spellEnd"/>
      <w:r w:rsidR="0079174E" w:rsidRPr="00952A49">
        <w:t xml:space="preserve"> </w:t>
      </w:r>
      <w:proofErr w:type="spellStart"/>
      <w:r w:rsidR="0079174E" w:rsidRPr="00952A49">
        <w:t>Object</w:t>
      </w:r>
      <w:proofErr w:type="spellEnd"/>
      <w:r w:rsidR="0079174E" w:rsidRPr="00952A49">
        <w:t xml:space="preserve">, no </w:t>
      </w:r>
      <w:r w:rsidR="00950C62">
        <w:t>L</w:t>
      </w:r>
      <w:r w:rsidR="0079174E" w:rsidRPr="00952A49">
        <w:t>oopback o</w:t>
      </w:r>
      <w:r w:rsidRPr="00952A49">
        <w:t xml:space="preserve"> modelo base é o </w:t>
      </w:r>
      <w:r w:rsidR="0079174E" w:rsidRPr="00952A49">
        <w:t>PersistedModel, ao criar um</w:t>
      </w:r>
      <w:r w:rsidRPr="00952A49">
        <w:t xml:space="preserve"> modelo que deriva de PersistedModel, </w:t>
      </w:r>
      <w:r w:rsidR="0079174E" w:rsidRPr="00952A49">
        <w:t>passa-se a ter acesso as operações</w:t>
      </w:r>
      <w:r w:rsidRPr="00952A49">
        <w:t xml:space="preserve"> de CRUD sobre o mesmo </w:t>
      </w:r>
      <w:r w:rsidR="0079174E" w:rsidRPr="00952A49">
        <w:t>modelo</w:t>
      </w:r>
      <w:r w:rsidR="007B2D87" w:rsidRPr="00952A49">
        <w:t xml:space="preserve"> através duma API que o </w:t>
      </w:r>
      <w:r w:rsidR="00950C62">
        <w:t>L</w:t>
      </w:r>
      <w:r w:rsidR="007B2D87" w:rsidRPr="00952A49">
        <w:t xml:space="preserve">oopback </w:t>
      </w:r>
      <w:r w:rsidR="00834CFF" w:rsidRPr="00952A49">
        <w:t>fornece para</w:t>
      </w:r>
      <w:r w:rsidR="007B2D87" w:rsidRPr="00952A49">
        <w:t xml:space="preserve"> interagir com o modelo criado.</w:t>
      </w:r>
    </w:p>
    <w:p w14:paraId="2A4C3FFB" w14:textId="0C1BA953" w:rsidR="007C405B" w:rsidRDefault="009979F7" w:rsidP="009C0D31">
      <w:pPr>
        <w:ind w:firstLine="708"/>
        <w:jc w:val="both"/>
      </w:pPr>
      <w:r w:rsidRPr="00952A49">
        <w:t>N</w:t>
      </w:r>
      <w:r w:rsidR="00F90993">
        <w:t xml:space="preserve">o exemplo 1 </w:t>
      </w:r>
      <w:r w:rsidRPr="00952A49">
        <w:t xml:space="preserve">mostramos a </w:t>
      </w:r>
      <w:r w:rsidR="00D07F0F" w:rsidRPr="00952A49">
        <w:t>criação do</w:t>
      </w:r>
      <w:r w:rsidRPr="00952A49">
        <w:t xml:space="preserve"> modelo </w:t>
      </w:r>
      <w:r w:rsidRPr="00614318">
        <w:rPr>
          <w:rFonts w:ascii="Consolas" w:hAnsi="Consolas"/>
          <w:sz w:val="20"/>
          <w:szCs w:val="20"/>
        </w:rPr>
        <w:t>doctor</w:t>
      </w:r>
      <w:r w:rsidR="00950C62">
        <w:t xml:space="preserve">, </w:t>
      </w:r>
      <w:r w:rsidRPr="00952A49">
        <w:t xml:space="preserve">com </w:t>
      </w:r>
      <w:r w:rsidR="00952A49" w:rsidRPr="00952A49">
        <w:t>as propriedades</w:t>
      </w:r>
      <w:r w:rsidR="007B2D87" w:rsidRPr="00952A49">
        <w:t xml:space="preserve"> </w:t>
      </w:r>
      <w:r w:rsidR="007B2D87" w:rsidRPr="00614318">
        <w:rPr>
          <w:rFonts w:ascii="Consolas" w:hAnsi="Consolas"/>
          <w:sz w:val="20"/>
          <w:szCs w:val="20"/>
        </w:rPr>
        <w:t>Name</w:t>
      </w:r>
      <w:r w:rsidR="007B2D87" w:rsidRPr="00952A49">
        <w:t xml:space="preserve"> e </w:t>
      </w:r>
      <w:r w:rsidR="007B2D87" w:rsidRPr="00614318">
        <w:rPr>
          <w:rFonts w:ascii="Consolas" w:hAnsi="Consolas"/>
          <w:sz w:val="20"/>
          <w:szCs w:val="20"/>
        </w:rPr>
        <w:t>LastName</w:t>
      </w:r>
      <w:r w:rsidR="007B2D87" w:rsidRPr="00952A49">
        <w:t>,</w:t>
      </w:r>
      <w:r w:rsidR="004B0616">
        <w:t xml:space="preserve"> </w:t>
      </w:r>
      <w:r w:rsidR="007B2D87" w:rsidRPr="00952A49">
        <w:t xml:space="preserve">e a criação </w:t>
      </w:r>
      <w:r w:rsidR="00834CFF" w:rsidRPr="00952A49">
        <w:t>da API</w:t>
      </w:r>
      <w:r w:rsidR="007B2D87" w:rsidRPr="00952A49">
        <w:t xml:space="preserve"> para interagir com o modelo </w:t>
      </w:r>
      <w:r w:rsidR="007B2D87" w:rsidRPr="00614318">
        <w:rPr>
          <w:rFonts w:ascii="Consolas" w:hAnsi="Consolas"/>
          <w:sz w:val="20"/>
          <w:szCs w:val="20"/>
        </w:rPr>
        <w:t>doctor</w:t>
      </w:r>
      <w:r w:rsidR="007B2D87" w:rsidRPr="00952A49">
        <w:t>, a API está disponível no porto 8080 através do url</w:t>
      </w:r>
      <w:r w:rsidR="00107CCD">
        <w:t xml:space="preserve">: </w:t>
      </w:r>
      <w:r w:rsidR="007B2D87" w:rsidRPr="00952A49">
        <w:t>“/api”.</w:t>
      </w:r>
    </w:p>
    <w:p w14:paraId="6E74BC70" w14:textId="77777777" w:rsidR="00D83A73" w:rsidRPr="00D83A73" w:rsidRDefault="00D83A73" w:rsidP="009C0D31">
      <w:pPr>
        <w:spacing w:after="20"/>
        <w:ind w:left="851"/>
        <w:jc w:val="both"/>
        <w:rPr>
          <w:rStyle w:val="3oh-"/>
          <w:lang w:val="en-GB"/>
        </w:rPr>
      </w:pPr>
      <w:r w:rsidRPr="00D83A73">
        <w:rPr>
          <w:rStyle w:val="3oh-"/>
          <w:lang w:val="en-GB"/>
        </w:rPr>
        <w:lastRenderedPageBreak/>
        <w:t>var loopback = require('loopback');</w:t>
      </w:r>
    </w:p>
    <w:p w14:paraId="0F6E0B9A" w14:textId="77777777" w:rsidR="00D83A73" w:rsidRPr="00D83A73" w:rsidRDefault="00D83A73" w:rsidP="009C0D31">
      <w:pPr>
        <w:spacing w:after="20"/>
        <w:ind w:left="851"/>
        <w:jc w:val="both"/>
        <w:rPr>
          <w:rStyle w:val="3oh-"/>
          <w:lang w:val="en-GB"/>
        </w:rPr>
      </w:pPr>
      <w:r w:rsidRPr="00D83A73">
        <w:rPr>
          <w:rStyle w:val="3oh-"/>
          <w:lang w:val="en-GB"/>
        </w:rPr>
        <w:t xml:space="preserve">var app = </w:t>
      </w:r>
      <w:proofErr w:type="spellStart"/>
      <w:proofErr w:type="gramStart"/>
      <w:r w:rsidRPr="00D83A73">
        <w:rPr>
          <w:rStyle w:val="3oh-"/>
          <w:lang w:val="en-GB"/>
        </w:rPr>
        <w:t>module.exports</w:t>
      </w:r>
      <w:proofErr w:type="spellEnd"/>
      <w:proofErr w:type="gramEnd"/>
      <w:r w:rsidRPr="00D83A73">
        <w:rPr>
          <w:rStyle w:val="3oh-"/>
          <w:lang w:val="en-GB"/>
        </w:rPr>
        <w:t xml:space="preserve"> = loopback(); </w:t>
      </w:r>
    </w:p>
    <w:p w14:paraId="20B32469" w14:textId="77777777" w:rsidR="00AC4527" w:rsidRDefault="00D83A73" w:rsidP="009C0D31">
      <w:pPr>
        <w:spacing w:after="20"/>
        <w:ind w:left="851"/>
        <w:jc w:val="both"/>
        <w:rPr>
          <w:rStyle w:val="3oh-"/>
          <w:lang w:val="en-GB"/>
        </w:rPr>
      </w:pPr>
      <w:r w:rsidRPr="00D83A73">
        <w:rPr>
          <w:rStyle w:val="3oh-"/>
          <w:lang w:val="en-GB"/>
        </w:rPr>
        <w:t xml:space="preserve">var Item = </w:t>
      </w:r>
      <w:proofErr w:type="spellStart"/>
      <w:proofErr w:type="gramStart"/>
      <w:r w:rsidRPr="00D83A73">
        <w:rPr>
          <w:rStyle w:val="3oh-"/>
          <w:lang w:val="en-GB"/>
        </w:rPr>
        <w:t>loopback.createModel</w:t>
      </w:r>
      <w:proofErr w:type="spellEnd"/>
      <w:proofErr w:type="gramEnd"/>
      <w:r w:rsidRPr="00D83A73">
        <w:rPr>
          <w:rStyle w:val="3oh-"/>
          <w:lang w:val="en-GB"/>
        </w:rPr>
        <w:t xml:space="preserve">( 'Item', { </w:t>
      </w:r>
    </w:p>
    <w:p w14:paraId="32F37C0D" w14:textId="77777777" w:rsidR="00AC4527" w:rsidRDefault="00D83A73" w:rsidP="009C0D31">
      <w:pPr>
        <w:spacing w:after="20"/>
        <w:ind w:left="851" w:firstLine="565"/>
        <w:jc w:val="both"/>
        <w:rPr>
          <w:rStyle w:val="3oh-"/>
          <w:lang w:val="en-GB"/>
        </w:rPr>
      </w:pPr>
      <w:proofErr w:type="spellStart"/>
      <w:r w:rsidRPr="00D83A73">
        <w:rPr>
          <w:rStyle w:val="3oh-"/>
          <w:lang w:val="en-GB"/>
        </w:rPr>
        <w:t>mdescription</w:t>
      </w:r>
      <w:proofErr w:type="spellEnd"/>
      <w:r w:rsidRPr="00D83A73">
        <w:rPr>
          <w:rStyle w:val="3oh-"/>
          <w:lang w:val="en-GB"/>
        </w:rPr>
        <w:t>: 'string', completed: '</w:t>
      </w:r>
      <w:proofErr w:type="spellStart"/>
      <w:r w:rsidRPr="00D83A73">
        <w:rPr>
          <w:rStyle w:val="3oh-"/>
          <w:lang w:val="en-GB"/>
        </w:rPr>
        <w:t>boolean</w:t>
      </w:r>
      <w:proofErr w:type="spellEnd"/>
      <w:r w:rsidRPr="00D83A73">
        <w:rPr>
          <w:rStyle w:val="3oh-"/>
          <w:lang w:val="en-GB"/>
        </w:rPr>
        <w:t>'</w:t>
      </w:r>
    </w:p>
    <w:p w14:paraId="0BBFD09D" w14:textId="5FDB3905" w:rsidR="00D83A73" w:rsidRPr="00D83A73" w:rsidRDefault="00AC4527" w:rsidP="009C0D31">
      <w:pPr>
        <w:spacing w:after="20"/>
        <w:jc w:val="both"/>
        <w:rPr>
          <w:rStyle w:val="3oh-"/>
          <w:lang w:val="en-GB"/>
        </w:rPr>
      </w:pPr>
      <w:r>
        <w:rPr>
          <w:rStyle w:val="3oh-"/>
          <w:lang w:val="en-GB"/>
        </w:rPr>
        <w:t xml:space="preserve">   </w:t>
      </w:r>
      <w:r>
        <w:rPr>
          <w:rStyle w:val="3oh-"/>
          <w:lang w:val="en-GB"/>
        </w:rPr>
        <w:tab/>
        <w:t xml:space="preserve"> </w:t>
      </w:r>
      <w:r w:rsidR="00D83A73" w:rsidRPr="00D83A73">
        <w:rPr>
          <w:rStyle w:val="3oh-"/>
          <w:lang w:val="en-GB"/>
        </w:rPr>
        <w:t xml:space="preserve"> }); </w:t>
      </w:r>
    </w:p>
    <w:p w14:paraId="58B2DD51" w14:textId="77777777" w:rsidR="00D83A73" w:rsidRPr="00D83A73" w:rsidRDefault="00D83A73" w:rsidP="009C0D31">
      <w:pPr>
        <w:spacing w:after="20"/>
        <w:ind w:left="851"/>
        <w:jc w:val="both"/>
        <w:rPr>
          <w:rStyle w:val="3oh-"/>
          <w:lang w:val="en-GB"/>
        </w:rPr>
      </w:pPr>
      <w:proofErr w:type="spellStart"/>
      <w:proofErr w:type="gramStart"/>
      <w:r w:rsidRPr="00D83A73">
        <w:rPr>
          <w:rStyle w:val="3oh-"/>
          <w:lang w:val="en-GB"/>
        </w:rPr>
        <w:t>app.model</w:t>
      </w:r>
      <w:proofErr w:type="spellEnd"/>
      <w:proofErr w:type="gramEnd"/>
      <w:r w:rsidRPr="00D83A73">
        <w:rPr>
          <w:rStyle w:val="3oh-"/>
          <w:lang w:val="en-GB"/>
        </w:rPr>
        <w:t xml:space="preserve">(Item); </w:t>
      </w:r>
    </w:p>
    <w:p w14:paraId="60E154CD" w14:textId="77777777" w:rsidR="00D83A73" w:rsidRPr="00D83A73" w:rsidRDefault="00D83A73" w:rsidP="009C0D31">
      <w:pPr>
        <w:spacing w:after="20"/>
        <w:ind w:left="851"/>
        <w:jc w:val="both"/>
        <w:rPr>
          <w:rStyle w:val="3oh-"/>
          <w:lang w:val="en-GB"/>
        </w:rPr>
      </w:pPr>
      <w:proofErr w:type="spellStart"/>
      <w:proofErr w:type="gramStart"/>
      <w:r w:rsidRPr="00D83A73">
        <w:rPr>
          <w:rStyle w:val="3oh-"/>
          <w:lang w:val="en-GB"/>
        </w:rPr>
        <w:t>app.use</w:t>
      </w:r>
      <w:proofErr w:type="spellEnd"/>
      <w:r w:rsidRPr="00D83A73">
        <w:rPr>
          <w:rStyle w:val="3oh-"/>
          <w:lang w:val="en-GB"/>
        </w:rPr>
        <w:t>(</w:t>
      </w:r>
      <w:proofErr w:type="gramEnd"/>
      <w:r w:rsidRPr="00D83A73">
        <w:rPr>
          <w:rStyle w:val="3oh-"/>
          <w:lang w:val="en-GB"/>
        </w:rPr>
        <w:t xml:space="preserve">'/api', </w:t>
      </w:r>
      <w:proofErr w:type="spellStart"/>
      <w:r w:rsidRPr="00D83A73">
        <w:rPr>
          <w:rStyle w:val="3oh-"/>
          <w:lang w:val="en-GB"/>
        </w:rPr>
        <w:t>loopback.rest</w:t>
      </w:r>
      <w:proofErr w:type="spellEnd"/>
      <w:r w:rsidRPr="00D83A73">
        <w:rPr>
          <w:rStyle w:val="3oh-"/>
          <w:lang w:val="en-GB"/>
        </w:rPr>
        <w:t xml:space="preserve">()); </w:t>
      </w:r>
    </w:p>
    <w:p w14:paraId="26896401" w14:textId="1C76CAE3" w:rsidR="00AC4527" w:rsidRPr="00D83A73" w:rsidRDefault="00D83A73" w:rsidP="009C0D31">
      <w:pPr>
        <w:spacing w:after="20"/>
        <w:ind w:left="851"/>
        <w:jc w:val="both"/>
        <w:rPr>
          <w:rStyle w:val="3oh-"/>
        </w:rPr>
      </w:pPr>
      <w:proofErr w:type="spellStart"/>
      <w:r w:rsidRPr="00D83A73">
        <w:rPr>
          <w:rStyle w:val="3oh-"/>
        </w:rPr>
        <w:t>app.listen</w:t>
      </w:r>
      <w:proofErr w:type="spellEnd"/>
      <w:r w:rsidRPr="00D83A73">
        <w:rPr>
          <w:rStyle w:val="3oh-"/>
        </w:rPr>
        <w:t>(8080);</w:t>
      </w:r>
    </w:p>
    <w:p w14:paraId="5B82E599" w14:textId="34BDEEE2" w:rsidR="00D83A73" w:rsidRPr="00952A49" w:rsidRDefault="00D83A73" w:rsidP="009C0D31">
      <w:pPr>
        <w:spacing w:before="120"/>
        <w:ind w:left="709"/>
        <w:jc w:val="center"/>
        <w:rPr>
          <w:rFonts w:ascii="Calibri" w:hAnsi="Calibri" w:cs="Calibri"/>
          <w:sz w:val="20"/>
        </w:rPr>
      </w:pPr>
      <w:r w:rsidRPr="00D83A73">
        <w:rPr>
          <w:b/>
          <w:color w:val="4472C4" w:themeColor="accent1"/>
          <w:sz w:val="20"/>
          <w:szCs w:val="20"/>
        </w:rPr>
        <w:t>Exemplo 1 –</w:t>
      </w:r>
      <w:r>
        <w:rPr>
          <w:b/>
          <w:color w:val="4472C4" w:themeColor="accent1"/>
          <w:sz w:val="18"/>
        </w:rPr>
        <w:t xml:space="preserve"> </w:t>
      </w:r>
      <w:r w:rsidRPr="00D83A73">
        <w:rPr>
          <w:rFonts w:ascii="Calibri" w:hAnsi="Calibri" w:cs="Calibri"/>
          <w:sz w:val="20"/>
        </w:rPr>
        <w:t>Código para</w:t>
      </w:r>
      <w:r>
        <w:rPr>
          <w:b/>
          <w:color w:val="4472C4" w:themeColor="accent1"/>
          <w:sz w:val="18"/>
        </w:rPr>
        <w:t xml:space="preserve"> </w:t>
      </w:r>
      <w:r>
        <w:rPr>
          <w:rFonts w:ascii="Calibri" w:hAnsi="Calibri" w:cs="Calibri"/>
          <w:sz w:val="20"/>
        </w:rPr>
        <w:t>c</w:t>
      </w:r>
      <w:r w:rsidRPr="00952A49">
        <w:rPr>
          <w:rFonts w:ascii="Calibri" w:hAnsi="Calibri" w:cs="Calibri"/>
          <w:sz w:val="20"/>
        </w:rPr>
        <w:t>riação do modelo e da API para interagir com o mesmo.</w:t>
      </w:r>
    </w:p>
    <w:p w14:paraId="235868B1" w14:textId="12302187" w:rsidR="00F108C2" w:rsidRPr="001A6F2F" w:rsidRDefault="00F108C2" w:rsidP="00D07F0F">
      <w:pPr>
        <w:rPr>
          <w:b/>
          <w:color w:val="4472C4" w:themeColor="accent1"/>
          <w:sz w:val="18"/>
        </w:rPr>
      </w:pPr>
    </w:p>
    <w:p w14:paraId="5F65189B" w14:textId="443A7CA0" w:rsidR="00107CCD" w:rsidRDefault="00D07F0F" w:rsidP="001B4E70">
      <w:pPr>
        <w:ind w:firstLine="708"/>
        <w:jc w:val="both"/>
      </w:pPr>
      <w:r w:rsidRPr="00187A26">
        <w:t xml:space="preserve">O </w:t>
      </w:r>
      <w:proofErr w:type="spellStart"/>
      <w:r w:rsidRPr="00187A26">
        <w:t>LoopBack</w:t>
      </w:r>
      <w:proofErr w:type="spellEnd"/>
      <w:r w:rsidRPr="00187A26">
        <w:t xml:space="preserve"> oferece uma interface gráfica onde é possível ver os </w:t>
      </w:r>
      <w:r w:rsidRPr="001B4E70">
        <w:rPr>
          <w:i/>
        </w:rPr>
        <w:t>endpoints</w:t>
      </w:r>
      <w:r w:rsidRPr="00187A26">
        <w:t xml:space="preserve"> da API gerada n</w:t>
      </w:r>
      <w:r w:rsidR="00F90993">
        <w:t>o exemplo 1</w:t>
      </w:r>
      <w:r w:rsidRPr="00187A26">
        <w:t xml:space="preserve">, </w:t>
      </w:r>
      <w:r w:rsidR="00F90993">
        <w:t xml:space="preserve"> o exemplo 2</w:t>
      </w:r>
      <w:r w:rsidRPr="00187A26">
        <w:t xml:space="preserve">, mostra o código necessário para aceder a interface gráfica e a figura </w:t>
      </w:r>
      <w:r w:rsidR="00F90993">
        <w:t>5</w:t>
      </w:r>
      <w:r w:rsidRPr="00187A26">
        <w:t xml:space="preserve"> mostra a interface gráfica</w:t>
      </w:r>
      <w:r w:rsidR="00952A49" w:rsidRPr="00187A26">
        <w:t>.</w:t>
      </w:r>
    </w:p>
    <w:p w14:paraId="386B818A" w14:textId="77777777" w:rsidR="00D83A73" w:rsidRPr="00D83A73" w:rsidRDefault="00D83A73" w:rsidP="009C0D31">
      <w:pPr>
        <w:spacing w:after="20"/>
        <w:ind w:left="992"/>
        <w:jc w:val="both"/>
        <w:rPr>
          <w:lang w:val="en-GB"/>
        </w:rPr>
      </w:pPr>
      <w:proofErr w:type="spellStart"/>
      <w:proofErr w:type="gramStart"/>
      <w:r w:rsidRPr="00D83A73">
        <w:rPr>
          <w:lang w:val="en-GB"/>
        </w:rPr>
        <w:t>app.start</w:t>
      </w:r>
      <w:proofErr w:type="spellEnd"/>
      <w:proofErr w:type="gramEnd"/>
      <w:r w:rsidRPr="00D83A73">
        <w:rPr>
          <w:lang w:val="en-GB"/>
        </w:rPr>
        <w:t xml:space="preserve"> = function() {</w:t>
      </w:r>
    </w:p>
    <w:p w14:paraId="0F556F64" w14:textId="77777777" w:rsidR="00D83A73" w:rsidRPr="00D83A73" w:rsidRDefault="00D83A73" w:rsidP="009C0D31">
      <w:pPr>
        <w:spacing w:after="20"/>
        <w:ind w:left="1418"/>
        <w:jc w:val="both"/>
        <w:rPr>
          <w:lang w:val="en-GB"/>
        </w:rPr>
      </w:pPr>
      <w:r w:rsidRPr="00D83A73">
        <w:rPr>
          <w:lang w:val="en-GB"/>
        </w:rPr>
        <w:t>// start the web server</w:t>
      </w:r>
    </w:p>
    <w:p w14:paraId="5B9F0427" w14:textId="77777777" w:rsidR="00D83A73" w:rsidRPr="00D83A73" w:rsidRDefault="00D83A73" w:rsidP="009C0D31">
      <w:pPr>
        <w:spacing w:after="20"/>
        <w:ind w:left="1418"/>
        <w:jc w:val="both"/>
        <w:rPr>
          <w:lang w:val="en-GB"/>
        </w:rPr>
      </w:pPr>
      <w:r w:rsidRPr="00D83A73">
        <w:rPr>
          <w:lang w:val="en-GB"/>
        </w:rPr>
        <w:t xml:space="preserve">return </w:t>
      </w:r>
      <w:proofErr w:type="spellStart"/>
      <w:proofErr w:type="gramStart"/>
      <w:r w:rsidRPr="00D83A73">
        <w:rPr>
          <w:lang w:val="en-GB"/>
        </w:rPr>
        <w:t>app.listen</w:t>
      </w:r>
      <w:proofErr w:type="spellEnd"/>
      <w:proofErr w:type="gramEnd"/>
      <w:r w:rsidRPr="00D83A73">
        <w:rPr>
          <w:lang w:val="en-GB"/>
        </w:rPr>
        <w:t>(function() {</w:t>
      </w:r>
    </w:p>
    <w:p w14:paraId="7E6F282D" w14:textId="77777777" w:rsidR="00D83A73" w:rsidRPr="00D83A73" w:rsidRDefault="00D83A73" w:rsidP="009C0D31">
      <w:pPr>
        <w:spacing w:after="20"/>
        <w:ind w:left="1701"/>
        <w:jc w:val="both"/>
        <w:rPr>
          <w:lang w:val="en-GB"/>
        </w:rPr>
      </w:pPr>
      <w:proofErr w:type="spellStart"/>
      <w:proofErr w:type="gramStart"/>
      <w:r w:rsidRPr="00D83A73">
        <w:rPr>
          <w:lang w:val="en-GB"/>
        </w:rPr>
        <w:t>app.emit</w:t>
      </w:r>
      <w:proofErr w:type="spellEnd"/>
      <w:proofErr w:type="gramEnd"/>
      <w:r w:rsidRPr="00D83A73">
        <w:rPr>
          <w:lang w:val="en-GB"/>
        </w:rPr>
        <w:t>('started');</w:t>
      </w:r>
    </w:p>
    <w:p w14:paraId="096548A7" w14:textId="77777777" w:rsidR="00D83A73" w:rsidRPr="00D83A73" w:rsidRDefault="00D83A73" w:rsidP="009C0D31">
      <w:pPr>
        <w:spacing w:after="20"/>
        <w:ind w:left="1701"/>
        <w:jc w:val="both"/>
        <w:rPr>
          <w:lang w:val="en-GB"/>
        </w:rPr>
      </w:pPr>
      <w:r w:rsidRPr="00D83A73">
        <w:rPr>
          <w:lang w:val="en-GB"/>
        </w:rPr>
        <w:t xml:space="preserve">var </w:t>
      </w:r>
      <w:proofErr w:type="spellStart"/>
      <w:r w:rsidRPr="00D83A73">
        <w:rPr>
          <w:lang w:val="en-GB"/>
        </w:rPr>
        <w:t>baseUrl</w:t>
      </w:r>
      <w:proofErr w:type="spellEnd"/>
      <w:r w:rsidRPr="00D83A73">
        <w:rPr>
          <w:lang w:val="en-GB"/>
        </w:rPr>
        <w:t xml:space="preserve"> = </w:t>
      </w:r>
      <w:proofErr w:type="spellStart"/>
      <w:r w:rsidRPr="00D83A73">
        <w:rPr>
          <w:lang w:val="en-GB"/>
        </w:rPr>
        <w:t>app.get</w:t>
      </w:r>
      <w:proofErr w:type="spellEnd"/>
      <w:r w:rsidRPr="00D83A73">
        <w:rPr>
          <w:lang w:val="en-GB"/>
        </w:rPr>
        <w:t>('</w:t>
      </w:r>
      <w:proofErr w:type="spellStart"/>
      <w:r w:rsidRPr="00D83A73">
        <w:rPr>
          <w:lang w:val="en-GB"/>
        </w:rPr>
        <w:t>url</w:t>
      </w:r>
      <w:proofErr w:type="spellEnd"/>
      <w:r w:rsidRPr="00D83A73">
        <w:rPr>
          <w:lang w:val="en-GB"/>
        </w:rPr>
        <w:t>'</w:t>
      </w:r>
      <w:proofErr w:type="gramStart"/>
      <w:r w:rsidRPr="00D83A73">
        <w:rPr>
          <w:lang w:val="en-GB"/>
        </w:rPr>
        <w:t>).replace</w:t>
      </w:r>
      <w:proofErr w:type="gramEnd"/>
      <w:r w:rsidRPr="00D83A73">
        <w:rPr>
          <w:lang w:val="en-GB"/>
        </w:rPr>
        <w:t>(/\/$/, '');</w:t>
      </w:r>
    </w:p>
    <w:p w14:paraId="0DA0DD5A" w14:textId="77777777" w:rsidR="00D83A73" w:rsidRPr="00D83A73" w:rsidRDefault="00D83A73" w:rsidP="009C0D31">
      <w:pPr>
        <w:spacing w:after="20"/>
        <w:ind w:left="1701"/>
        <w:jc w:val="both"/>
        <w:rPr>
          <w:lang w:val="en-GB"/>
        </w:rPr>
      </w:pPr>
      <w:proofErr w:type="gramStart"/>
      <w:r w:rsidRPr="00D83A73">
        <w:rPr>
          <w:lang w:val="en-GB"/>
        </w:rPr>
        <w:t>console.log(</w:t>
      </w:r>
      <w:proofErr w:type="gramEnd"/>
      <w:r w:rsidRPr="00D83A73">
        <w:rPr>
          <w:lang w:val="en-GB"/>
        </w:rPr>
        <w:t xml:space="preserve">'Web server listening at: %s', </w:t>
      </w:r>
      <w:proofErr w:type="spellStart"/>
      <w:r w:rsidRPr="00D83A73">
        <w:rPr>
          <w:lang w:val="en-GB"/>
        </w:rPr>
        <w:t>baseUrl</w:t>
      </w:r>
      <w:proofErr w:type="spellEnd"/>
      <w:r w:rsidRPr="00D83A73">
        <w:rPr>
          <w:lang w:val="en-GB"/>
        </w:rPr>
        <w:t>);</w:t>
      </w:r>
    </w:p>
    <w:p w14:paraId="6F587F63" w14:textId="77777777" w:rsidR="00D83A73" w:rsidRPr="00D83A73" w:rsidRDefault="00D83A73" w:rsidP="009C0D31">
      <w:pPr>
        <w:spacing w:after="20"/>
        <w:ind w:left="1701"/>
        <w:jc w:val="both"/>
        <w:rPr>
          <w:lang w:val="en-GB"/>
        </w:rPr>
      </w:pPr>
      <w:r w:rsidRPr="00D83A73">
        <w:rPr>
          <w:lang w:val="en-GB"/>
        </w:rPr>
        <w:t>if (</w:t>
      </w:r>
      <w:proofErr w:type="spellStart"/>
      <w:r w:rsidRPr="00D83A73">
        <w:rPr>
          <w:lang w:val="en-GB"/>
        </w:rPr>
        <w:t>app.get</w:t>
      </w:r>
      <w:proofErr w:type="spellEnd"/>
      <w:r w:rsidRPr="00D83A73">
        <w:rPr>
          <w:lang w:val="en-GB"/>
        </w:rPr>
        <w:t>('loopback-component-explorer')) {</w:t>
      </w:r>
    </w:p>
    <w:p w14:paraId="311BF3EC" w14:textId="77777777" w:rsidR="00D83A73" w:rsidRPr="00D83A73" w:rsidRDefault="00D83A73" w:rsidP="009C0D31">
      <w:pPr>
        <w:spacing w:after="20"/>
        <w:ind w:left="1701"/>
        <w:jc w:val="both"/>
        <w:rPr>
          <w:lang w:val="en-GB"/>
        </w:rPr>
      </w:pPr>
      <w:r w:rsidRPr="00D83A73">
        <w:rPr>
          <w:lang w:val="en-GB"/>
        </w:rPr>
        <w:t xml:space="preserve">var </w:t>
      </w:r>
      <w:proofErr w:type="spellStart"/>
      <w:r w:rsidRPr="00D83A73">
        <w:rPr>
          <w:lang w:val="en-GB"/>
        </w:rPr>
        <w:t>explorerPath</w:t>
      </w:r>
      <w:proofErr w:type="spellEnd"/>
      <w:r w:rsidRPr="00D83A73">
        <w:rPr>
          <w:lang w:val="en-GB"/>
        </w:rPr>
        <w:t xml:space="preserve"> = </w:t>
      </w:r>
      <w:proofErr w:type="spellStart"/>
      <w:r w:rsidRPr="00D83A73">
        <w:rPr>
          <w:lang w:val="en-GB"/>
        </w:rPr>
        <w:t>app.get</w:t>
      </w:r>
      <w:proofErr w:type="spellEnd"/>
      <w:r w:rsidRPr="00D83A73">
        <w:rPr>
          <w:lang w:val="en-GB"/>
        </w:rPr>
        <w:t>('loopback-component-explorer'</w:t>
      </w:r>
      <w:proofErr w:type="gramStart"/>
      <w:r w:rsidRPr="00D83A73">
        <w:rPr>
          <w:lang w:val="en-GB"/>
        </w:rPr>
        <w:t>).</w:t>
      </w:r>
      <w:proofErr w:type="spellStart"/>
      <w:r w:rsidRPr="00D83A73">
        <w:rPr>
          <w:lang w:val="en-GB"/>
        </w:rPr>
        <w:t>mountPath</w:t>
      </w:r>
      <w:proofErr w:type="spellEnd"/>
      <w:proofErr w:type="gramEnd"/>
      <w:r w:rsidRPr="00D83A73">
        <w:rPr>
          <w:lang w:val="en-GB"/>
        </w:rPr>
        <w:t>;</w:t>
      </w:r>
    </w:p>
    <w:p w14:paraId="1869816C" w14:textId="77777777" w:rsidR="00D83A73" w:rsidRPr="00D83A73" w:rsidRDefault="00D83A73" w:rsidP="009C0D31">
      <w:pPr>
        <w:spacing w:after="20"/>
        <w:ind w:left="1701"/>
        <w:jc w:val="both"/>
        <w:rPr>
          <w:lang w:val="en-GB"/>
        </w:rPr>
      </w:pPr>
      <w:proofErr w:type="gramStart"/>
      <w:r w:rsidRPr="00D83A73">
        <w:rPr>
          <w:lang w:val="en-GB"/>
        </w:rPr>
        <w:t>console.log(</w:t>
      </w:r>
      <w:proofErr w:type="gramEnd"/>
      <w:r w:rsidRPr="00D83A73">
        <w:rPr>
          <w:lang w:val="en-GB"/>
        </w:rPr>
        <w:t>'Browse your REST API at %</w:t>
      </w:r>
      <w:proofErr w:type="spellStart"/>
      <w:r w:rsidRPr="00D83A73">
        <w:rPr>
          <w:lang w:val="en-GB"/>
        </w:rPr>
        <w:t>s%s</w:t>
      </w:r>
      <w:proofErr w:type="spellEnd"/>
      <w:r w:rsidRPr="00D83A73">
        <w:rPr>
          <w:lang w:val="en-GB"/>
        </w:rPr>
        <w:t xml:space="preserve">', </w:t>
      </w:r>
      <w:proofErr w:type="spellStart"/>
      <w:r w:rsidRPr="00D83A73">
        <w:rPr>
          <w:lang w:val="en-GB"/>
        </w:rPr>
        <w:t>baseUrl</w:t>
      </w:r>
      <w:proofErr w:type="spellEnd"/>
      <w:r w:rsidRPr="00D83A73">
        <w:rPr>
          <w:lang w:val="en-GB"/>
        </w:rPr>
        <w:t xml:space="preserve">, </w:t>
      </w:r>
      <w:proofErr w:type="spellStart"/>
      <w:r w:rsidRPr="00D83A73">
        <w:rPr>
          <w:lang w:val="en-GB"/>
        </w:rPr>
        <w:t>explorerPath</w:t>
      </w:r>
      <w:proofErr w:type="spellEnd"/>
      <w:r w:rsidRPr="00D83A73">
        <w:rPr>
          <w:lang w:val="en-GB"/>
        </w:rPr>
        <w:t>);</w:t>
      </w:r>
    </w:p>
    <w:p w14:paraId="4513FE48" w14:textId="77777777" w:rsidR="00AC4527" w:rsidRDefault="00D83A73" w:rsidP="009C0D31">
      <w:pPr>
        <w:spacing w:after="20"/>
        <w:ind w:left="1701"/>
        <w:jc w:val="both"/>
      </w:pPr>
      <w:r>
        <w:t xml:space="preserve">} </w:t>
      </w:r>
    </w:p>
    <w:p w14:paraId="4D0C17F8" w14:textId="77777777" w:rsidR="00E96FA3" w:rsidRDefault="00D83A73" w:rsidP="009C0D31">
      <w:pPr>
        <w:spacing w:after="20"/>
        <w:ind w:left="1418"/>
        <w:jc w:val="both"/>
      </w:pPr>
      <w:r>
        <w:t xml:space="preserve">}); </w:t>
      </w:r>
    </w:p>
    <w:p w14:paraId="7400B1E5" w14:textId="1511202D" w:rsidR="00D83A73" w:rsidRDefault="00D83A73" w:rsidP="009C0D31">
      <w:pPr>
        <w:spacing w:after="20"/>
        <w:ind w:left="993"/>
        <w:jc w:val="both"/>
      </w:pPr>
      <w:r>
        <w:t>};</w:t>
      </w:r>
    </w:p>
    <w:p w14:paraId="1EFFFDB8" w14:textId="427ED2E3" w:rsidR="00AD12FD" w:rsidRDefault="00D83A73" w:rsidP="001B4E70">
      <w:pPr>
        <w:jc w:val="center"/>
        <w:rPr>
          <w:b/>
          <w:color w:val="4472C4" w:themeColor="accent1"/>
          <w:sz w:val="20"/>
        </w:rPr>
      </w:pPr>
      <w:r>
        <w:rPr>
          <w:b/>
          <w:color w:val="4472C4" w:themeColor="accent1"/>
          <w:sz w:val="20"/>
        </w:rPr>
        <w:t>Exemplo 2</w:t>
      </w:r>
      <w:r w:rsidR="001B4E70">
        <w:rPr>
          <w:b/>
          <w:color w:val="4472C4" w:themeColor="accent1"/>
          <w:sz w:val="20"/>
        </w:rPr>
        <w:t xml:space="preserve"> - </w:t>
      </w:r>
      <w:r w:rsidR="001B4E70">
        <w:rPr>
          <w:rFonts w:ascii="Calibri" w:hAnsi="Calibri" w:cs="Calibri"/>
          <w:sz w:val="20"/>
        </w:rPr>
        <w:t>C</w:t>
      </w:r>
      <w:r w:rsidR="001B4E70" w:rsidRPr="00952A49">
        <w:rPr>
          <w:rFonts w:ascii="Calibri" w:hAnsi="Calibri" w:cs="Calibri"/>
          <w:sz w:val="20"/>
        </w:rPr>
        <w:t>ódigo necessário para aceder a interface gráfica da API.</w:t>
      </w:r>
    </w:p>
    <w:p w14:paraId="5382F99C" w14:textId="77777777" w:rsidR="00D07F0F" w:rsidRDefault="00D07F0F" w:rsidP="00F108C2">
      <w:pPr>
        <w:jc w:val="both"/>
        <w:rPr>
          <w:sz w:val="20"/>
        </w:rPr>
      </w:pPr>
    </w:p>
    <w:p w14:paraId="60307837" w14:textId="3F22418B" w:rsidR="00D07F0F" w:rsidRDefault="00AD12FD" w:rsidP="00F108C2">
      <w:pPr>
        <w:jc w:val="both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 wp14:anchorId="3BE4D436" wp14:editId="760529D2">
            <wp:extent cx="5400675" cy="2581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624F" w14:textId="4EA21660" w:rsidR="001B4E70" w:rsidRPr="00952A49" w:rsidRDefault="00834CFF" w:rsidP="001B4E70">
      <w:pPr>
        <w:jc w:val="center"/>
        <w:rPr>
          <w:rFonts w:ascii="Calibri" w:hAnsi="Calibri" w:cs="Calibri"/>
          <w:sz w:val="20"/>
        </w:rPr>
      </w:pPr>
      <w:r w:rsidRPr="00D109AE">
        <w:rPr>
          <w:b/>
          <w:color w:val="4472C4" w:themeColor="accent1"/>
          <w:sz w:val="20"/>
        </w:rPr>
        <w:t xml:space="preserve">Figura </w:t>
      </w:r>
      <w:r w:rsidR="00F90993">
        <w:rPr>
          <w:b/>
          <w:color w:val="4472C4" w:themeColor="accent1"/>
          <w:sz w:val="20"/>
        </w:rPr>
        <w:t>5</w:t>
      </w:r>
      <w:r w:rsidR="001B4E70">
        <w:rPr>
          <w:b/>
          <w:color w:val="4472C4" w:themeColor="accent1"/>
          <w:sz w:val="20"/>
        </w:rPr>
        <w:t xml:space="preserve"> - </w:t>
      </w:r>
      <w:r w:rsidR="004B0616">
        <w:rPr>
          <w:rFonts w:ascii="Calibri" w:hAnsi="Calibri" w:cs="Calibri"/>
          <w:sz w:val="20"/>
        </w:rPr>
        <w:t xml:space="preserve">Página de teste da </w:t>
      </w:r>
      <w:r w:rsidR="001B4E70" w:rsidRPr="00952A49">
        <w:rPr>
          <w:rFonts w:ascii="Calibri" w:hAnsi="Calibri" w:cs="Calibri"/>
          <w:sz w:val="20"/>
        </w:rPr>
        <w:t xml:space="preserve">API acedida através do </w:t>
      </w:r>
      <w:r w:rsidR="004B0616">
        <w:rPr>
          <w:rFonts w:ascii="Calibri" w:hAnsi="Calibri" w:cs="Calibri"/>
          <w:sz w:val="20"/>
        </w:rPr>
        <w:t>URL</w:t>
      </w:r>
      <w:r w:rsidR="004B0616" w:rsidRPr="00952A49">
        <w:rPr>
          <w:rFonts w:ascii="Calibri" w:hAnsi="Calibri" w:cs="Calibri"/>
          <w:sz w:val="20"/>
        </w:rPr>
        <w:t xml:space="preserve"> </w:t>
      </w:r>
      <w:r w:rsidR="001B4E70" w:rsidRPr="00952A49">
        <w:rPr>
          <w:rFonts w:ascii="Calibri" w:hAnsi="Calibri" w:cs="Calibri"/>
          <w:sz w:val="20"/>
        </w:rPr>
        <w:t>http://localhost:8080/explorer</w:t>
      </w:r>
    </w:p>
    <w:p w14:paraId="2AEC4838" w14:textId="4751AEE8" w:rsidR="00F108C2" w:rsidRPr="00961B73" w:rsidRDefault="000F021B" w:rsidP="001B3156">
      <w:pPr>
        <w:pStyle w:val="Cabealho2"/>
        <w:spacing w:after="120"/>
        <w:ind w:firstLine="708"/>
      </w:pPr>
      <w:bookmarkStart w:id="39" w:name="_Toc512879309"/>
      <w:bookmarkStart w:id="40" w:name="_Toc519354003"/>
      <w:r>
        <w:lastRenderedPageBreak/>
        <w:t>3</w:t>
      </w:r>
      <w:r w:rsidR="00F108C2" w:rsidRPr="00D27A79">
        <w:t>.</w:t>
      </w:r>
      <w:r w:rsidR="00834CFF" w:rsidRPr="00D27A79">
        <w:t>2</w:t>
      </w:r>
      <w:r w:rsidR="00F108C2" w:rsidRPr="00D27A79">
        <w:t>. Base de Dados</w:t>
      </w:r>
      <w:bookmarkEnd w:id="39"/>
      <w:bookmarkEnd w:id="40"/>
    </w:p>
    <w:p w14:paraId="51EAAAC3" w14:textId="2DBF6009" w:rsidR="00F043BC" w:rsidRPr="00810A74" w:rsidRDefault="000F021B" w:rsidP="009C0D31">
      <w:pPr>
        <w:pStyle w:val="Cabealho3"/>
        <w:spacing w:after="120"/>
        <w:ind w:left="708" w:firstLine="708"/>
      </w:pPr>
      <w:bookmarkStart w:id="41" w:name="_Toc519354004"/>
      <w:r>
        <w:t>3</w:t>
      </w:r>
      <w:r w:rsidR="00F043BC" w:rsidRPr="00810A74">
        <w:t>.2.1 MongoDB</w:t>
      </w:r>
      <w:bookmarkEnd w:id="41"/>
    </w:p>
    <w:p w14:paraId="47FAF7C0" w14:textId="6F3FDE17" w:rsidR="00F108C2" w:rsidRPr="005C26E0" w:rsidRDefault="00B00184" w:rsidP="001B4E70">
      <w:pPr>
        <w:ind w:firstLine="708"/>
        <w:jc w:val="both"/>
      </w:pPr>
      <w:r w:rsidRPr="005C26E0">
        <w:t xml:space="preserve">Uma vez que o foco do nosso projeto é a partilha de informação, </w:t>
      </w:r>
      <w:r w:rsidR="00FA39A6" w:rsidRPr="005C26E0">
        <w:t xml:space="preserve">foi necessário encontrar a melhor </w:t>
      </w:r>
      <w:r w:rsidR="00F043BC">
        <w:t>forma</w:t>
      </w:r>
      <w:r w:rsidR="00F043BC" w:rsidRPr="005C26E0">
        <w:t xml:space="preserve"> </w:t>
      </w:r>
      <w:r w:rsidR="00FA39A6" w:rsidRPr="005C26E0">
        <w:t>de</w:t>
      </w:r>
      <w:r w:rsidRPr="005C26E0">
        <w:t xml:space="preserve"> armazenamento destas informações (</w:t>
      </w:r>
      <w:r w:rsidR="005B7C5F" w:rsidRPr="005C26E0">
        <w:t>da</w:t>
      </w:r>
      <w:r w:rsidRPr="005C26E0">
        <w:t>dos</w:t>
      </w:r>
      <w:r w:rsidR="00B25E6E">
        <w:t xml:space="preserve"> da</w:t>
      </w:r>
      <w:r w:rsidR="005B7C5F" w:rsidRPr="005C26E0">
        <w:t xml:space="preserve"> ficha do cliente</w:t>
      </w:r>
      <w:r w:rsidRPr="005C26E0">
        <w:t xml:space="preserve"> e dados pessoais)</w:t>
      </w:r>
      <w:r w:rsidR="00FA39A6" w:rsidRPr="005C26E0">
        <w:t xml:space="preserve">. Atualmente quando se fala em armazenamento de informação em base de dados a grande pergunta que surge é : </w:t>
      </w:r>
      <w:proofErr w:type="spellStart"/>
      <w:r w:rsidR="00FA39A6" w:rsidRPr="005C26E0">
        <w:t>NoSQL</w:t>
      </w:r>
      <w:proofErr w:type="spellEnd"/>
      <w:r w:rsidR="00B25E6E" w:rsidRPr="00B25E6E">
        <w:rPr>
          <w:vertAlign w:val="superscript"/>
        </w:rPr>
        <w:t>[17]</w:t>
      </w:r>
      <w:r w:rsidR="00FA39A6" w:rsidRPr="005C26E0">
        <w:t xml:space="preserve"> ou Base de Dados Relacional</w:t>
      </w:r>
      <w:r w:rsidR="00B25E6E" w:rsidRPr="00B25E6E">
        <w:rPr>
          <w:vertAlign w:val="superscript"/>
        </w:rPr>
        <w:t>[1</w:t>
      </w:r>
      <w:r w:rsidR="00B25E6E">
        <w:rPr>
          <w:vertAlign w:val="superscript"/>
        </w:rPr>
        <w:t>8</w:t>
      </w:r>
      <w:r w:rsidR="00B25E6E" w:rsidRPr="00B25E6E">
        <w:rPr>
          <w:vertAlign w:val="superscript"/>
        </w:rPr>
        <w:t>]</w:t>
      </w:r>
      <w:r w:rsidR="00FA39A6" w:rsidRPr="005C26E0">
        <w:t xml:space="preserve">? A resposta </w:t>
      </w:r>
      <w:r w:rsidR="00F043BC">
        <w:t>a</w:t>
      </w:r>
      <w:r w:rsidR="00F043BC" w:rsidRPr="005C26E0">
        <w:t xml:space="preserve"> </w:t>
      </w:r>
      <w:r w:rsidR="00FA39A6" w:rsidRPr="005C26E0">
        <w:t>essa pergunta é normalmente um assunto sobre o qual há muit</w:t>
      </w:r>
      <w:r w:rsidR="00F043BC">
        <w:t>as opiniões</w:t>
      </w:r>
      <w:r w:rsidR="00FA39A6" w:rsidRPr="005C26E0">
        <w:t>, porém não entraremos em detalhe</w:t>
      </w:r>
      <w:r w:rsidR="00B25E6E">
        <w:t>s</w:t>
      </w:r>
      <w:r w:rsidR="00FA39A6" w:rsidRPr="005C26E0">
        <w:t xml:space="preserve">, a nossa escolha foi uma base de dados </w:t>
      </w:r>
      <w:proofErr w:type="spellStart"/>
      <w:r w:rsidR="00FA39A6" w:rsidRPr="005C26E0">
        <w:t>NoSQL</w:t>
      </w:r>
      <w:proofErr w:type="spellEnd"/>
      <w:r w:rsidR="00FA39A6" w:rsidRPr="005C26E0">
        <w:t xml:space="preserve"> </w:t>
      </w:r>
      <w:r w:rsidR="00B25E6E">
        <w:t>,</w:t>
      </w:r>
      <w:r w:rsidR="00F043BC">
        <w:t xml:space="preserve"> a </w:t>
      </w:r>
      <w:r w:rsidR="00FF3D31" w:rsidRPr="005C26E0">
        <w:t>MongoDB</w:t>
      </w:r>
      <w:r w:rsidR="00B25E6E" w:rsidRPr="00B25E6E">
        <w:rPr>
          <w:vertAlign w:val="superscript"/>
        </w:rPr>
        <w:t>[1</w:t>
      </w:r>
      <w:r w:rsidR="00B25E6E">
        <w:rPr>
          <w:vertAlign w:val="superscript"/>
        </w:rPr>
        <w:t>9</w:t>
      </w:r>
      <w:r w:rsidR="00B25E6E" w:rsidRPr="00B25E6E">
        <w:rPr>
          <w:vertAlign w:val="superscript"/>
        </w:rPr>
        <w:t>]</w:t>
      </w:r>
      <w:r w:rsidR="00F043BC">
        <w:t>. A razão principal para a escolha foi a</w:t>
      </w:r>
      <w:r w:rsidR="00FA39A6" w:rsidRPr="005C26E0">
        <w:t xml:space="preserve"> fácil integração com o </w:t>
      </w:r>
      <w:r w:rsidR="00B25E6E">
        <w:t>L</w:t>
      </w:r>
      <w:r w:rsidR="00FA39A6" w:rsidRPr="005C26E0">
        <w:t>oopback</w:t>
      </w:r>
      <w:r w:rsidR="00F043BC">
        <w:t xml:space="preserve">, o investimento que quem desenvolve esta BD está a realizar na área da segurança e </w:t>
      </w:r>
      <w:r w:rsidR="00FF3D31" w:rsidRPr="005C26E0">
        <w:t>pelos m</w:t>
      </w:r>
      <w:r w:rsidR="00F108C2" w:rsidRPr="005C26E0">
        <w:t>ecanismos de consulta e recursos de indexação muito poderosos que facilitam e agilizam a execução de várias consultas otimizadas diferentes</w:t>
      </w:r>
      <w:r w:rsidR="00FF3D31" w:rsidRPr="005C26E0">
        <w:t xml:space="preserve">, pois um dos objetivos futuros é fornecer dados </w:t>
      </w:r>
      <w:r w:rsidR="00B25E6E" w:rsidRPr="005C26E0">
        <w:t>estatí</w:t>
      </w:r>
      <w:r w:rsidR="00B25E6E">
        <w:t>sti</w:t>
      </w:r>
      <w:r w:rsidR="00B25E6E" w:rsidRPr="005C26E0">
        <w:t>cos</w:t>
      </w:r>
      <w:r w:rsidR="00FF3D31" w:rsidRPr="005C26E0">
        <w:t xml:space="preserve"> que poderão ser usados por outras aplicações</w:t>
      </w:r>
      <w:r w:rsidR="00B25E6E">
        <w:t>.</w:t>
      </w:r>
      <w:r w:rsidR="00FF3D31" w:rsidRPr="005C26E0">
        <w:t xml:space="preserve"> </w:t>
      </w:r>
      <w:r w:rsidR="00B25E6E">
        <w:t>A</w:t>
      </w:r>
      <w:r w:rsidR="00FF3D31" w:rsidRPr="005C26E0">
        <w:t xml:space="preserve"> MongoDB suporta consultas ricas, distinguindo-se de outras bases de dados documenta</w:t>
      </w:r>
      <w:r w:rsidR="00B25E6E">
        <w:t>is</w:t>
      </w:r>
      <w:r w:rsidR="00FF3D31" w:rsidRPr="005C26E0">
        <w:t xml:space="preserve"> que dificultam consultas complexas. </w:t>
      </w:r>
    </w:p>
    <w:p w14:paraId="7D38791D" w14:textId="5DE2C261" w:rsidR="00661B6F" w:rsidRPr="00D27A79" w:rsidRDefault="000F021B" w:rsidP="001B3156">
      <w:pPr>
        <w:pStyle w:val="Cabealho3"/>
        <w:spacing w:after="120"/>
        <w:ind w:left="708" w:firstLine="708"/>
      </w:pPr>
      <w:bookmarkStart w:id="42" w:name="_Toc512879310"/>
      <w:bookmarkStart w:id="43" w:name="_Toc519354005"/>
      <w:r>
        <w:t>3</w:t>
      </w:r>
      <w:r w:rsidR="00EC7037" w:rsidRPr="00D27A79">
        <w:t>.</w:t>
      </w:r>
      <w:r w:rsidR="00962A79">
        <w:t>2.</w:t>
      </w:r>
      <w:r w:rsidR="00FF3D31" w:rsidRPr="00D27A79">
        <w:t>2</w:t>
      </w:r>
      <w:r w:rsidR="00F108C2" w:rsidRPr="00D27A79">
        <w:t xml:space="preserve">. </w:t>
      </w:r>
      <w:r w:rsidR="00FF3D31" w:rsidRPr="00D27A79">
        <w:t xml:space="preserve">Cifra </w:t>
      </w:r>
      <w:r w:rsidR="00F108C2" w:rsidRPr="00D27A79">
        <w:t>dos dados</w:t>
      </w:r>
      <w:bookmarkEnd w:id="42"/>
      <w:bookmarkEnd w:id="43"/>
    </w:p>
    <w:p w14:paraId="4093003B" w14:textId="6053DAC8" w:rsidR="00F851F6" w:rsidRPr="005C26E0" w:rsidRDefault="00F851F6" w:rsidP="001B4E70">
      <w:pPr>
        <w:ind w:firstLine="708"/>
        <w:jc w:val="both"/>
      </w:pPr>
      <w:r w:rsidRPr="005C26E0">
        <w:t>A segurança dos dados do utente é uma parte importante neste projeto</w:t>
      </w:r>
      <w:r w:rsidR="00F043BC">
        <w:t>. U</w:t>
      </w:r>
      <w:r w:rsidRPr="005C26E0">
        <w:t xml:space="preserve">ma vez que os dados serão partilhados é necessário </w:t>
      </w:r>
      <w:r w:rsidR="00F714A6" w:rsidRPr="005C26E0">
        <w:t>garantir a segurança desses dados</w:t>
      </w:r>
      <w:r w:rsidR="00F043BC">
        <w:t>,</w:t>
      </w:r>
      <w:r w:rsidR="00F714A6" w:rsidRPr="005C26E0">
        <w:t xml:space="preserve"> tanto no armazenamento</w:t>
      </w:r>
      <w:r w:rsidR="00F043BC">
        <w:t>,</w:t>
      </w:r>
      <w:r w:rsidR="00F714A6" w:rsidRPr="005C26E0">
        <w:t xml:space="preserve"> como no transporte dos mesmos</w:t>
      </w:r>
      <w:r w:rsidR="00F043BC">
        <w:t>. N</w:t>
      </w:r>
      <w:r w:rsidR="00F714A6" w:rsidRPr="005C26E0">
        <w:t xml:space="preserve">o transporte usamos o protocolo </w:t>
      </w:r>
      <w:r w:rsidR="00F043BC" w:rsidRPr="001B4E70">
        <w:t>HTTPS</w:t>
      </w:r>
      <w:r w:rsidR="00B25E6E" w:rsidRPr="00B25E6E">
        <w:rPr>
          <w:vertAlign w:val="superscript"/>
        </w:rPr>
        <w:t>[</w:t>
      </w:r>
      <w:r w:rsidR="00B25E6E">
        <w:rPr>
          <w:vertAlign w:val="superscript"/>
        </w:rPr>
        <w:t>21</w:t>
      </w:r>
      <w:r w:rsidR="00B25E6E" w:rsidRPr="00B25E6E">
        <w:rPr>
          <w:vertAlign w:val="superscript"/>
        </w:rPr>
        <w:t>]</w:t>
      </w:r>
      <w:r w:rsidR="00F714A6" w:rsidRPr="005C26E0">
        <w:t xml:space="preserve"> que garante um canal seguro para a transição dos dados</w:t>
      </w:r>
      <w:r w:rsidR="00F043BC">
        <w:t>. Q</w:t>
      </w:r>
      <w:r w:rsidR="00F714A6" w:rsidRPr="005C26E0">
        <w:t xml:space="preserve">uanto </w:t>
      </w:r>
      <w:r w:rsidR="00F043BC">
        <w:t>à</w:t>
      </w:r>
      <w:r w:rsidR="00F043BC" w:rsidRPr="005C26E0">
        <w:t xml:space="preserve"> </w:t>
      </w:r>
      <w:r w:rsidR="00F714A6" w:rsidRPr="005C26E0">
        <w:t xml:space="preserve">segurança no armazenamento os dados são cifrados </w:t>
      </w:r>
      <w:r w:rsidR="00F043BC">
        <w:t xml:space="preserve">antes de serem </w:t>
      </w:r>
      <w:r w:rsidR="00F714A6" w:rsidRPr="005C26E0">
        <w:t>armazenados</w:t>
      </w:r>
      <w:r w:rsidR="006E09C9" w:rsidRPr="005C26E0">
        <w:t>.</w:t>
      </w:r>
    </w:p>
    <w:p w14:paraId="0BD23017" w14:textId="7513E32F" w:rsidR="0077670C" w:rsidRPr="005C26E0" w:rsidRDefault="006E09C9" w:rsidP="00691587">
      <w:pPr>
        <w:ind w:firstLine="708"/>
        <w:jc w:val="both"/>
      </w:pPr>
      <w:r w:rsidRPr="005C26E0">
        <w:t>A</w:t>
      </w:r>
      <w:r w:rsidR="0077670C" w:rsidRPr="005C26E0">
        <w:t xml:space="preserve"> cifra dos dados do utente </w:t>
      </w:r>
      <w:r w:rsidRPr="005C26E0">
        <w:t xml:space="preserve">é feita </w:t>
      </w:r>
      <w:r w:rsidR="0077670C" w:rsidRPr="005C26E0">
        <w:t>us</w:t>
      </w:r>
      <w:r w:rsidRPr="005C26E0">
        <w:t xml:space="preserve">ando o </w:t>
      </w:r>
      <w:r w:rsidR="0077670C" w:rsidRPr="005C26E0">
        <w:t xml:space="preserve"> tipo de cifra simétrica,</w:t>
      </w:r>
      <w:r w:rsidRPr="005C26E0">
        <w:t xml:space="preserve"> usamos duas chaves, a </w:t>
      </w:r>
      <w:r w:rsidRPr="00614318">
        <w:rPr>
          <w:rFonts w:ascii="Consolas" w:hAnsi="Consolas"/>
          <w:sz w:val="20"/>
          <w:szCs w:val="20"/>
        </w:rPr>
        <w:t xml:space="preserve">Data </w:t>
      </w:r>
      <w:r w:rsidR="00614318">
        <w:rPr>
          <w:rFonts w:ascii="Consolas" w:hAnsi="Consolas"/>
          <w:sz w:val="20"/>
          <w:szCs w:val="20"/>
        </w:rPr>
        <w:t>E</w:t>
      </w:r>
      <w:r w:rsidRPr="00614318">
        <w:rPr>
          <w:rFonts w:ascii="Consolas" w:hAnsi="Consolas"/>
          <w:sz w:val="20"/>
          <w:szCs w:val="20"/>
        </w:rPr>
        <w:t xml:space="preserve">ncryption </w:t>
      </w:r>
      <w:r w:rsidR="00614318">
        <w:rPr>
          <w:rFonts w:ascii="Consolas" w:hAnsi="Consolas"/>
          <w:sz w:val="20"/>
          <w:szCs w:val="20"/>
        </w:rPr>
        <w:t>K</w:t>
      </w:r>
      <w:r w:rsidRPr="00614318">
        <w:rPr>
          <w:rFonts w:ascii="Consolas" w:hAnsi="Consolas"/>
          <w:sz w:val="20"/>
          <w:szCs w:val="20"/>
        </w:rPr>
        <w:t>ey</w:t>
      </w:r>
      <w:r w:rsidRPr="005C26E0">
        <w:t xml:space="preserve"> (</w:t>
      </w:r>
      <w:r w:rsidR="0077670C" w:rsidRPr="005C26E0">
        <w:t>DEK</w:t>
      </w:r>
      <w:r w:rsidRPr="005C26E0">
        <w:t xml:space="preserve">) que </w:t>
      </w:r>
      <w:r w:rsidR="0077670C" w:rsidRPr="005C26E0">
        <w:t>é a chave usada para cifrar os dados do utente, e</w:t>
      </w:r>
      <w:r w:rsidRPr="005C26E0">
        <w:t xml:space="preserve"> a </w:t>
      </w:r>
      <w:r w:rsidR="00614318" w:rsidRPr="00614318">
        <w:rPr>
          <w:rFonts w:ascii="Consolas" w:hAnsi="Consolas"/>
          <w:sz w:val="20"/>
          <w:szCs w:val="20"/>
        </w:rPr>
        <w:t>K</w:t>
      </w:r>
      <w:r w:rsidRPr="00614318">
        <w:rPr>
          <w:rFonts w:ascii="Consolas" w:hAnsi="Consolas"/>
          <w:sz w:val="20"/>
          <w:szCs w:val="20"/>
        </w:rPr>
        <w:t xml:space="preserve">ey </w:t>
      </w:r>
      <w:r w:rsidR="00614318">
        <w:rPr>
          <w:rFonts w:ascii="Consolas" w:hAnsi="Consolas"/>
          <w:sz w:val="20"/>
          <w:szCs w:val="20"/>
        </w:rPr>
        <w:t>E</w:t>
      </w:r>
      <w:r w:rsidRPr="00614318">
        <w:rPr>
          <w:rFonts w:ascii="Consolas" w:hAnsi="Consolas"/>
          <w:sz w:val="20"/>
          <w:szCs w:val="20"/>
        </w:rPr>
        <w:t xml:space="preserve">ncryption </w:t>
      </w:r>
      <w:r w:rsidR="00614318">
        <w:rPr>
          <w:rFonts w:ascii="Consolas" w:hAnsi="Consolas"/>
          <w:sz w:val="20"/>
          <w:szCs w:val="20"/>
        </w:rPr>
        <w:t>K</w:t>
      </w:r>
      <w:r w:rsidR="00614318" w:rsidRPr="00614318">
        <w:rPr>
          <w:rFonts w:ascii="Consolas" w:hAnsi="Consolas"/>
          <w:sz w:val="20"/>
          <w:szCs w:val="20"/>
        </w:rPr>
        <w:t>ey</w:t>
      </w:r>
      <w:r w:rsidR="00614318" w:rsidRPr="005C26E0">
        <w:t xml:space="preserve"> </w:t>
      </w:r>
      <w:r w:rsidRPr="005C26E0">
        <w:t>(</w:t>
      </w:r>
      <w:r w:rsidR="0077670C" w:rsidRPr="005C26E0">
        <w:t>KEK</w:t>
      </w:r>
      <w:r w:rsidRPr="005C26E0">
        <w:t>) que</w:t>
      </w:r>
      <w:r w:rsidR="0007331C" w:rsidRPr="005C26E0">
        <w:t xml:space="preserve"> é um id</w:t>
      </w:r>
      <w:r w:rsidR="00E96FA3">
        <w:t>entificador</w:t>
      </w:r>
      <w:r w:rsidR="0007331C" w:rsidRPr="005C26E0">
        <w:t xml:space="preserve"> que juntamente</w:t>
      </w:r>
      <w:r w:rsidR="006056F8" w:rsidRPr="005C26E0">
        <w:t xml:space="preserve"> com</w:t>
      </w:r>
      <w:r w:rsidR="0007331C" w:rsidRPr="005C26E0">
        <w:t xml:space="preserve"> um </w:t>
      </w:r>
      <w:r w:rsidR="00E96FA3">
        <w:t>URI</w:t>
      </w:r>
      <w:r w:rsidR="00E96FA3" w:rsidRPr="005C26E0">
        <w:t xml:space="preserve"> </w:t>
      </w:r>
      <w:r w:rsidR="006056F8" w:rsidRPr="005C26E0">
        <w:t>(</w:t>
      </w:r>
      <w:r w:rsidR="0007331C" w:rsidRPr="005C26E0">
        <w:t xml:space="preserve">a ser explicado mais a </w:t>
      </w:r>
      <w:r w:rsidR="00CE097D" w:rsidRPr="005C26E0">
        <w:t xml:space="preserve">frente) </w:t>
      </w:r>
      <w:r w:rsidR="00D45E41" w:rsidRPr="005C26E0">
        <w:t>permite obter</w:t>
      </w:r>
      <w:r w:rsidR="0007331C" w:rsidRPr="005C26E0">
        <w:t xml:space="preserve"> a chave </w:t>
      </w:r>
      <w:r w:rsidR="0077670C" w:rsidRPr="005C26E0">
        <w:t xml:space="preserve">para </w:t>
      </w:r>
      <w:r w:rsidR="005A6D1E" w:rsidRPr="005C26E0">
        <w:t>de</w:t>
      </w:r>
      <w:r w:rsidR="0077670C" w:rsidRPr="005C26E0">
        <w:t xml:space="preserve">cifrar a DEK, </w:t>
      </w:r>
      <w:r w:rsidR="005A6D1E" w:rsidRPr="005C26E0">
        <w:t xml:space="preserve">uma vez que </w:t>
      </w:r>
      <w:r w:rsidR="0077670C" w:rsidRPr="005C26E0">
        <w:t xml:space="preserve">a DEK </w:t>
      </w:r>
      <w:r w:rsidR="00F043BC">
        <w:t xml:space="preserve">se </w:t>
      </w:r>
      <w:r w:rsidR="0077670C" w:rsidRPr="005C26E0">
        <w:t>encontra igualmente cifrada.</w:t>
      </w:r>
    </w:p>
    <w:p w14:paraId="09702961" w14:textId="0C43A82F" w:rsidR="005A6D1E" w:rsidRPr="005C26E0" w:rsidRDefault="005A6D1E" w:rsidP="00691587">
      <w:pPr>
        <w:ind w:firstLine="708"/>
        <w:jc w:val="both"/>
      </w:pPr>
      <w:r w:rsidRPr="005C26E0">
        <w:t xml:space="preserve">Depois de ser </w:t>
      </w:r>
      <w:r w:rsidR="005D4B60" w:rsidRPr="005C26E0">
        <w:t>decifrada</w:t>
      </w:r>
      <w:r w:rsidRPr="005C26E0">
        <w:t xml:space="preserve">, a DEK é usada como chave para cifrar e decifrar os dados do utente, esta cifra e decifra é </w:t>
      </w:r>
      <w:r w:rsidR="00F043BC">
        <w:t>realizada</w:t>
      </w:r>
      <w:r w:rsidR="00F043BC" w:rsidRPr="005C26E0">
        <w:t xml:space="preserve"> </w:t>
      </w:r>
      <w:r w:rsidR="003B296E" w:rsidRPr="005C26E0">
        <w:t>utilizando</w:t>
      </w:r>
      <w:r w:rsidRPr="005C26E0">
        <w:t xml:space="preserve"> o m</w:t>
      </w:r>
      <w:r w:rsidR="00F043BC">
        <w:t>ó</w:t>
      </w:r>
      <w:r w:rsidRPr="005C26E0">
        <w:t>dulo cryptoJson.</w:t>
      </w:r>
    </w:p>
    <w:p w14:paraId="1C094C9F" w14:textId="673E4483" w:rsidR="00F108C2" w:rsidRPr="005C26E0" w:rsidRDefault="003B296E" w:rsidP="00691587">
      <w:pPr>
        <w:ind w:firstLine="708"/>
        <w:jc w:val="both"/>
      </w:pPr>
      <w:r w:rsidRPr="005C26E0">
        <w:t>O processo de cifra e decifra da DEK é explicada detalhadamente na próxima se</w:t>
      </w:r>
      <w:r w:rsidR="00F043BC">
        <w:t>c</w:t>
      </w:r>
      <w:r w:rsidRPr="005C26E0">
        <w:t>ção.</w:t>
      </w:r>
    </w:p>
    <w:p w14:paraId="2BCD3E96" w14:textId="0D0EA4F5" w:rsidR="00F108C2" w:rsidRPr="005C26E0" w:rsidRDefault="000F021B" w:rsidP="001B3156">
      <w:pPr>
        <w:pStyle w:val="Cabealho2"/>
        <w:spacing w:after="120"/>
        <w:ind w:firstLine="708"/>
      </w:pPr>
      <w:bookmarkStart w:id="44" w:name="_Toc512879311"/>
      <w:bookmarkStart w:id="45" w:name="_Toc519354006"/>
      <w:r>
        <w:t>3</w:t>
      </w:r>
      <w:r w:rsidR="00F108C2" w:rsidRPr="005C26E0">
        <w:t>.</w:t>
      </w:r>
      <w:r w:rsidR="00BB3B56" w:rsidRPr="005C26E0">
        <w:t>3</w:t>
      </w:r>
      <w:r w:rsidR="006E09C9" w:rsidRPr="005C26E0">
        <w:t xml:space="preserve"> </w:t>
      </w:r>
      <w:r w:rsidR="00F108C2" w:rsidRPr="005C26E0">
        <w:t>Microsoft Azure</w:t>
      </w:r>
      <w:bookmarkEnd w:id="44"/>
      <w:bookmarkEnd w:id="45"/>
    </w:p>
    <w:p w14:paraId="767D93E0" w14:textId="5AD7460E" w:rsidR="00830588" w:rsidRDefault="00830588" w:rsidP="00691587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73CE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Microsoft Azure</w:t>
      </w:r>
      <w:r w:rsidRPr="00773C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é um serviço de </w:t>
      </w:r>
      <w:proofErr w:type="spellStart"/>
      <w:r w:rsidRPr="005D4B6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cloud</w:t>
      </w:r>
      <w:proofErr w:type="spellEnd"/>
      <w:r w:rsidRPr="00773C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criado pela Microsoft com diversos propósitos, entre eles </w:t>
      </w:r>
      <w:r w:rsidR="00962A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</w:t>
      </w:r>
      <w:r w:rsidRPr="00773CE4">
        <w:rPr>
          <w:rFonts w:asciiTheme="minorHAnsi" w:eastAsiaTheme="minorHAnsi" w:hAnsiTheme="minorHAnsi" w:cstheme="minorBidi"/>
          <w:sz w:val="22"/>
          <w:szCs w:val="22"/>
          <w:lang w:eastAsia="en-US"/>
        </w:rPr>
        <w:t>construir e alojar aplicações.</w:t>
      </w:r>
      <w:r w:rsidR="00B8081D" w:rsidRPr="00773C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BE6DDA0" w14:textId="3F1672B3" w:rsidR="00F108C2" w:rsidRPr="00962A79" w:rsidRDefault="000F021B" w:rsidP="001B3156">
      <w:pPr>
        <w:pStyle w:val="Cabealho3"/>
        <w:spacing w:after="120"/>
        <w:ind w:left="708" w:firstLine="708"/>
      </w:pPr>
      <w:bookmarkStart w:id="46" w:name="_Toc512879312"/>
      <w:bookmarkStart w:id="47" w:name="_Toc519354007"/>
      <w:r>
        <w:t>3</w:t>
      </w:r>
      <w:r w:rsidR="00F108C2" w:rsidRPr="00962A79">
        <w:t>.</w:t>
      </w:r>
      <w:r w:rsidR="00BB3B56" w:rsidRPr="00962A79">
        <w:t>3</w:t>
      </w:r>
      <w:r w:rsidR="00F108C2" w:rsidRPr="00962A79">
        <w:t>.</w:t>
      </w:r>
      <w:r w:rsidR="00EC7037" w:rsidRPr="00962A79">
        <w:t xml:space="preserve">1 </w:t>
      </w:r>
      <w:r w:rsidR="00F108C2" w:rsidRPr="00962A79">
        <w:t xml:space="preserve">Key </w:t>
      </w:r>
      <w:proofErr w:type="spellStart"/>
      <w:r w:rsidR="00F108C2" w:rsidRPr="00962A79">
        <w:t>Vault</w:t>
      </w:r>
      <w:bookmarkEnd w:id="46"/>
      <w:bookmarkEnd w:id="47"/>
      <w:proofErr w:type="spellEnd"/>
    </w:p>
    <w:p w14:paraId="759A2578" w14:textId="41D9656F" w:rsidR="0007331C" w:rsidRPr="005C26E0" w:rsidRDefault="0007331C" w:rsidP="00691587">
      <w:pPr>
        <w:ind w:firstLine="708"/>
        <w:jc w:val="both"/>
        <w:rPr>
          <w:rFonts w:ascii="Calibri" w:hAnsi="Calibri" w:cs="Calibri"/>
        </w:rPr>
      </w:pPr>
      <w:r w:rsidRPr="005C26E0">
        <w:rPr>
          <w:rFonts w:ascii="Calibri" w:hAnsi="Calibri" w:cs="Calibri"/>
        </w:rPr>
        <w:t xml:space="preserve">Azure Key </w:t>
      </w:r>
      <w:proofErr w:type="spellStart"/>
      <w:r w:rsidRPr="005C26E0">
        <w:rPr>
          <w:rFonts w:ascii="Calibri" w:hAnsi="Calibri" w:cs="Calibri"/>
        </w:rPr>
        <w:t>Vault</w:t>
      </w:r>
      <w:proofErr w:type="spellEnd"/>
      <w:r w:rsidRPr="005C26E0">
        <w:rPr>
          <w:rFonts w:ascii="Calibri" w:hAnsi="Calibri" w:cs="Calibri"/>
        </w:rPr>
        <w:t xml:space="preserve"> é um serviço de </w:t>
      </w:r>
      <w:proofErr w:type="spellStart"/>
      <w:r w:rsidRPr="005D4B60">
        <w:rPr>
          <w:rFonts w:ascii="Calibri" w:hAnsi="Calibri" w:cs="Calibri"/>
          <w:i/>
        </w:rPr>
        <w:t>cloud</w:t>
      </w:r>
      <w:proofErr w:type="spellEnd"/>
      <w:r w:rsidRPr="005C26E0">
        <w:rPr>
          <w:rFonts w:ascii="Calibri" w:hAnsi="Calibri" w:cs="Calibri"/>
        </w:rPr>
        <w:t xml:space="preserve"> que funciona como um local de armazenamento seguro de chaves.</w:t>
      </w:r>
    </w:p>
    <w:p w14:paraId="10F1F487" w14:textId="24955AF1" w:rsidR="00B919D5" w:rsidRPr="005C26E0" w:rsidRDefault="0007331C" w:rsidP="00691587">
      <w:pPr>
        <w:ind w:firstLine="708"/>
        <w:jc w:val="both"/>
      </w:pPr>
      <w:r w:rsidRPr="005C26E0">
        <w:t xml:space="preserve">O Key </w:t>
      </w:r>
      <w:proofErr w:type="spellStart"/>
      <w:r w:rsidRPr="005C26E0">
        <w:t>Vault</w:t>
      </w:r>
      <w:proofErr w:type="spellEnd"/>
      <w:r w:rsidRPr="005C26E0">
        <w:t xml:space="preserve"> </w:t>
      </w:r>
      <w:r w:rsidR="00144C1C" w:rsidRPr="005C26E0">
        <w:t>fornece</w:t>
      </w:r>
      <w:r w:rsidRPr="005C26E0">
        <w:t xml:space="preserve"> funções de cifra e decifra</w:t>
      </w:r>
      <w:r w:rsidR="00B919D5" w:rsidRPr="005C26E0">
        <w:t>.</w:t>
      </w:r>
      <w:r w:rsidR="006E09C9" w:rsidRPr="005C26E0">
        <w:t xml:space="preserve"> </w:t>
      </w:r>
      <w:r w:rsidR="003B296E" w:rsidRPr="005C26E0">
        <w:t>U</w:t>
      </w:r>
      <w:r w:rsidR="00144C1C" w:rsidRPr="005C26E0">
        <w:t>samos a</w:t>
      </w:r>
      <w:r w:rsidR="00B919D5" w:rsidRPr="005C26E0">
        <w:t xml:space="preserve"> função de cifra do Key </w:t>
      </w:r>
      <w:proofErr w:type="spellStart"/>
      <w:r w:rsidR="00B919D5" w:rsidRPr="005C26E0">
        <w:t>Vault</w:t>
      </w:r>
      <w:proofErr w:type="spellEnd"/>
      <w:r w:rsidR="00B919D5" w:rsidRPr="005C26E0">
        <w:t xml:space="preserve"> para cifrar a </w:t>
      </w:r>
      <w:r w:rsidR="00144C1C" w:rsidRPr="005C26E0">
        <w:t>DEK</w:t>
      </w:r>
      <w:r w:rsidR="003B296E" w:rsidRPr="005C26E0">
        <w:t xml:space="preserve">, a cifra é feita passando a DEK e o KEK à função de cifra, o Key </w:t>
      </w:r>
      <w:proofErr w:type="spellStart"/>
      <w:r w:rsidR="003B296E" w:rsidRPr="005C26E0">
        <w:t>Vault</w:t>
      </w:r>
      <w:proofErr w:type="spellEnd"/>
      <w:r w:rsidR="003B296E" w:rsidRPr="005C26E0">
        <w:t xml:space="preserve"> internamente</w:t>
      </w:r>
      <w:r w:rsidR="003B296E">
        <w:t xml:space="preserve"> </w:t>
      </w:r>
      <w:r w:rsidR="003B296E" w:rsidRPr="005C26E0">
        <w:t>adiciona um URI</w:t>
      </w:r>
      <w:r w:rsidR="00E05C10" w:rsidRPr="005C26E0">
        <w:t>(armazenado nas variáveis de ambientes)</w:t>
      </w:r>
      <w:r w:rsidR="003B296E" w:rsidRPr="005C26E0">
        <w:t xml:space="preserve"> à KEK</w:t>
      </w:r>
      <w:r w:rsidR="00E05C10" w:rsidRPr="005C26E0">
        <w:t xml:space="preserve"> formando assim o caminho completo para </w:t>
      </w:r>
      <w:r w:rsidR="003B296E" w:rsidRPr="005C26E0">
        <w:t xml:space="preserve"> </w:t>
      </w:r>
      <w:r w:rsidR="00E05C10" w:rsidRPr="005C26E0">
        <w:t>a chave</w:t>
      </w:r>
      <w:r w:rsidR="00962A79">
        <w:t xml:space="preserve"> </w:t>
      </w:r>
      <w:r w:rsidR="00E05C10" w:rsidRPr="005C26E0">
        <w:t xml:space="preserve">(que se encontra armazenada no Azure Key </w:t>
      </w:r>
      <w:proofErr w:type="spellStart"/>
      <w:r w:rsidR="00E05C10" w:rsidRPr="005C26E0">
        <w:t>Vault</w:t>
      </w:r>
      <w:proofErr w:type="spellEnd"/>
      <w:r w:rsidR="00E05C10" w:rsidRPr="005C26E0">
        <w:t>) que será usada para cifrar a DEK.</w:t>
      </w:r>
    </w:p>
    <w:p w14:paraId="2FEB813E" w14:textId="61E45DDE" w:rsidR="008D2F79" w:rsidRPr="005C26E0" w:rsidRDefault="008D2F79" w:rsidP="00691587">
      <w:pPr>
        <w:ind w:firstLine="708"/>
        <w:jc w:val="both"/>
      </w:pPr>
      <w:r w:rsidRPr="005C26E0">
        <w:t>Quando um utente ou um profissional autorizado acede aos dados do utente</w:t>
      </w:r>
      <w:r w:rsidR="004D79C5" w:rsidRPr="005C26E0">
        <w:t>, os dados são retornados seguindo os seguintes passos:</w:t>
      </w:r>
    </w:p>
    <w:p w14:paraId="3CC8AC4C" w14:textId="10CE9397" w:rsidR="004D79C5" w:rsidRPr="00773CE4" w:rsidRDefault="004D79C5" w:rsidP="005D4B60">
      <w:pPr>
        <w:jc w:val="both"/>
      </w:pPr>
      <w:r w:rsidRPr="00773CE4">
        <w:lastRenderedPageBreak/>
        <w:t>1º Decifrar a DEK</w:t>
      </w:r>
      <w:r w:rsidR="00962A79">
        <w:t>:</w:t>
      </w:r>
    </w:p>
    <w:p w14:paraId="747BD84D" w14:textId="7931AE9E" w:rsidR="004D79C5" w:rsidRPr="005C26E0" w:rsidRDefault="004D79C5" w:rsidP="00691587">
      <w:pPr>
        <w:ind w:firstLine="708"/>
        <w:jc w:val="both"/>
      </w:pPr>
      <w:r w:rsidRPr="005C26E0">
        <w:t>Como já foi mencionado usamos a KEK</w:t>
      </w:r>
      <w:r w:rsidR="0007331C" w:rsidRPr="005C26E0">
        <w:t xml:space="preserve"> como </w:t>
      </w:r>
      <w:r w:rsidR="00E05C10" w:rsidRPr="005C26E0">
        <w:t>uma parte do caminho para o local onde se encontra a chave que será usada</w:t>
      </w:r>
      <w:r w:rsidR="0007331C" w:rsidRPr="005C26E0">
        <w:t xml:space="preserve"> </w:t>
      </w:r>
      <w:r w:rsidRPr="005C26E0">
        <w:t xml:space="preserve">para decifrar a DEK, sendo a KEK um identificador parcial da chave armazenada no serviço Key </w:t>
      </w:r>
      <w:proofErr w:type="spellStart"/>
      <w:r w:rsidRPr="005C26E0">
        <w:t>Vault</w:t>
      </w:r>
      <w:proofErr w:type="spellEnd"/>
      <w:r w:rsidRPr="005C26E0">
        <w:t>, precisamos também d</w:t>
      </w:r>
      <w:r w:rsidR="00B919D5" w:rsidRPr="005C26E0">
        <w:t xml:space="preserve">o Uri </w:t>
      </w:r>
      <w:r w:rsidR="00144C1C" w:rsidRPr="005C26E0">
        <w:t>ou localização</w:t>
      </w:r>
      <w:r w:rsidR="0007331C" w:rsidRPr="005C26E0">
        <w:t xml:space="preserve"> (guardad</w:t>
      </w:r>
      <w:r w:rsidR="00B919D5" w:rsidRPr="005C26E0">
        <w:t>a</w:t>
      </w:r>
      <w:r w:rsidR="0007331C" w:rsidRPr="005C26E0">
        <w:t xml:space="preserve"> nas variáveis de ambiente)</w:t>
      </w:r>
      <w:r w:rsidRPr="005C26E0">
        <w:t xml:space="preserve"> do </w:t>
      </w:r>
      <w:proofErr w:type="spellStart"/>
      <w:r w:rsidRPr="005C26E0">
        <w:t>Vault</w:t>
      </w:r>
      <w:proofErr w:type="spellEnd"/>
      <w:r w:rsidRPr="005C26E0">
        <w:t xml:space="preserve"> que juntamente com a KEK formam o identificador da chave que decifrará a DEK.</w:t>
      </w:r>
    </w:p>
    <w:p w14:paraId="7029808E" w14:textId="024BBD3E" w:rsidR="0007331C" w:rsidRPr="005C26E0" w:rsidRDefault="0007331C" w:rsidP="00691587">
      <w:pPr>
        <w:ind w:firstLine="708"/>
        <w:jc w:val="both"/>
      </w:pPr>
      <w:r w:rsidRPr="005C26E0">
        <w:t xml:space="preserve">A seguir, </w:t>
      </w:r>
      <w:r w:rsidR="00B919D5" w:rsidRPr="005C26E0">
        <w:t xml:space="preserve">usamos a função de decifra do Key </w:t>
      </w:r>
      <w:proofErr w:type="spellStart"/>
      <w:r w:rsidR="00B919D5" w:rsidRPr="005C26E0">
        <w:t>Vault</w:t>
      </w:r>
      <w:proofErr w:type="spellEnd"/>
      <w:r w:rsidR="00B919D5" w:rsidRPr="005C26E0">
        <w:t xml:space="preserve"> para decifrar a DEK.</w:t>
      </w:r>
      <w:r w:rsidRPr="005C26E0">
        <w:t xml:space="preserve"> </w:t>
      </w:r>
    </w:p>
    <w:p w14:paraId="1D746FED" w14:textId="56C98FFE" w:rsidR="00F108C2" w:rsidRPr="00773CE4" w:rsidRDefault="00F108C2" w:rsidP="005D4B60">
      <w:pPr>
        <w:jc w:val="both"/>
      </w:pPr>
    </w:p>
    <w:p w14:paraId="2931AF4E" w14:textId="63F243EE" w:rsidR="005A6D1E" w:rsidRDefault="00B919D5" w:rsidP="005D4B60">
      <w:pPr>
        <w:jc w:val="both"/>
      </w:pPr>
      <w:r w:rsidRPr="00773CE4">
        <w:t>2º Decifrar os dados:</w:t>
      </w:r>
    </w:p>
    <w:p w14:paraId="0DA5EC54" w14:textId="046CE8C5" w:rsidR="00B919D5" w:rsidRPr="005C26E0" w:rsidRDefault="00B919D5" w:rsidP="005D4B60">
      <w:pPr>
        <w:jc w:val="both"/>
      </w:pPr>
      <w:r w:rsidRPr="005C26E0">
        <w:t xml:space="preserve">Uma vez que já temos a DEK decifrada, </w:t>
      </w:r>
      <w:r w:rsidR="00962A79">
        <w:t>usamos</w:t>
      </w:r>
      <w:r w:rsidR="00962A79" w:rsidRPr="005C26E0">
        <w:t xml:space="preserve"> </w:t>
      </w:r>
      <w:r w:rsidRPr="005C26E0">
        <w:t xml:space="preserve">novamente o </w:t>
      </w:r>
      <w:r w:rsidR="00962A79" w:rsidRPr="005C26E0">
        <w:t>m</w:t>
      </w:r>
      <w:r w:rsidR="00962A79">
        <w:t>ó</w:t>
      </w:r>
      <w:r w:rsidR="00962A79" w:rsidRPr="005C26E0">
        <w:t xml:space="preserve">dulo </w:t>
      </w:r>
      <w:r w:rsidRPr="005C26E0">
        <w:t>cryptojson para decifrar os dados do utente.</w:t>
      </w:r>
    </w:p>
    <w:p w14:paraId="7FD254DC" w14:textId="399429F6" w:rsidR="00B919D5" w:rsidRPr="005C26E0" w:rsidRDefault="00B919D5" w:rsidP="005D4B60">
      <w:pPr>
        <w:jc w:val="both"/>
      </w:pPr>
      <w:r w:rsidRPr="005C26E0">
        <w:t>Este processo é utlizado de igual modo para os dados pessoa</w:t>
      </w:r>
      <w:r w:rsidR="005D4B60">
        <w:t>i</w:t>
      </w:r>
      <w:r w:rsidRPr="005C26E0">
        <w:t>s de outros utilizadores.</w:t>
      </w:r>
    </w:p>
    <w:p w14:paraId="0975DAB8" w14:textId="79DAFA04" w:rsidR="00F108C2" w:rsidRPr="00962A79" w:rsidRDefault="00DA733E" w:rsidP="00614318">
      <w:pPr>
        <w:pStyle w:val="Cabealho3"/>
        <w:spacing w:after="120"/>
        <w:ind w:left="708" w:firstLine="708"/>
      </w:pPr>
      <w:bookmarkStart w:id="48" w:name="_Toc519354008"/>
      <w:r>
        <w:t>3</w:t>
      </w:r>
      <w:r w:rsidR="00F108C2" w:rsidRPr="00962A79">
        <w:t>.</w:t>
      </w:r>
      <w:r w:rsidR="00144C1C" w:rsidRPr="00962A79">
        <w:t>3</w:t>
      </w:r>
      <w:r w:rsidR="00EC7037" w:rsidRPr="00962A79">
        <w:t>.</w:t>
      </w:r>
      <w:r w:rsidR="00144C1C" w:rsidRPr="00962A79">
        <w:t>2</w:t>
      </w:r>
      <w:r w:rsidR="00F108C2" w:rsidRPr="00962A79">
        <w:t xml:space="preserve"> Storage </w:t>
      </w:r>
      <w:proofErr w:type="spellStart"/>
      <w:r w:rsidR="00F108C2" w:rsidRPr="00962A79">
        <w:t>Service</w:t>
      </w:r>
      <w:bookmarkEnd w:id="48"/>
      <w:proofErr w:type="spellEnd"/>
      <w:r w:rsidR="00F108C2" w:rsidRPr="00962A79">
        <w:t xml:space="preserve"> </w:t>
      </w:r>
    </w:p>
    <w:p w14:paraId="7A6A29E6" w14:textId="2D2034E4" w:rsidR="00144C1C" w:rsidRPr="005C26E0" w:rsidRDefault="00144C1C" w:rsidP="00691587">
      <w:pPr>
        <w:ind w:firstLine="708"/>
        <w:jc w:val="both"/>
      </w:pPr>
      <w:r w:rsidRPr="005C26E0">
        <w:t xml:space="preserve">Como foi referido nos capítulos </w:t>
      </w:r>
      <w:r w:rsidR="00B30A9E" w:rsidRPr="005C26E0">
        <w:t>anteriores,</w:t>
      </w:r>
      <w:r w:rsidRPr="005C26E0">
        <w:t xml:space="preserve"> </w:t>
      </w:r>
      <w:r w:rsidR="00DC5DAA" w:rsidRPr="005C26E0">
        <w:t>na</w:t>
      </w:r>
      <w:r w:rsidRPr="005C26E0">
        <w:t xml:space="preserve"> ficha médica do utente consta</w:t>
      </w:r>
      <w:r w:rsidR="00DC5DAA" w:rsidRPr="005C26E0">
        <w:t>m</w:t>
      </w:r>
      <w:r w:rsidRPr="005C26E0">
        <w:t xml:space="preserve"> fot</w:t>
      </w:r>
      <w:r w:rsidR="00DC5DAA" w:rsidRPr="005C26E0">
        <w:t xml:space="preserve">ografias </w:t>
      </w:r>
      <w:r w:rsidRPr="005C26E0">
        <w:t xml:space="preserve"> de </w:t>
      </w:r>
      <w:r w:rsidR="00B30A9E" w:rsidRPr="005C26E0">
        <w:t>sinais</w:t>
      </w:r>
      <w:r w:rsidR="00962A79">
        <w:t>. E</w:t>
      </w:r>
      <w:r w:rsidR="00504AEE" w:rsidRPr="005C26E0">
        <w:t>ssas fot</w:t>
      </w:r>
      <w:r w:rsidR="00DC5DAA" w:rsidRPr="005C26E0">
        <w:t>ografia</w:t>
      </w:r>
      <w:r w:rsidR="00504AEE" w:rsidRPr="005C26E0">
        <w:t xml:space="preserve">s juntamente com outros dados do </w:t>
      </w:r>
      <w:r w:rsidR="00B30A9E" w:rsidRPr="005C26E0">
        <w:t>utente (</w:t>
      </w:r>
      <w:r w:rsidR="00962A79">
        <w:t>referidos</w:t>
      </w:r>
      <w:r w:rsidR="00962A79" w:rsidRPr="005C26E0">
        <w:t xml:space="preserve"> </w:t>
      </w:r>
      <w:r w:rsidR="00504AEE" w:rsidRPr="005C26E0">
        <w:t>anteriormente) também são partilhadas com os profissionais autorizados</w:t>
      </w:r>
      <w:r w:rsidR="00DC5DAA" w:rsidRPr="005C26E0">
        <w:t>. Por</w:t>
      </w:r>
      <w:r w:rsidR="00504AEE" w:rsidRPr="005C26E0">
        <w:t xml:space="preserve"> </w:t>
      </w:r>
      <w:r w:rsidR="00DC5DAA" w:rsidRPr="005C26E0">
        <w:t xml:space="preserve">questões de segurança decidimos desassociar os dados do utente </w:t>
      </w:r>
      <w:r w:rsidR="005C26E0" w:rsidRPr="005C26E0">
        <w:t>das fotografias</w:t>
      </w:r>
      <w:r w:rsidR="00DC5DAA" w:rsidRPr="005C26E0">
        <w:t xml:space="preserve"> dos sinais, </w:t>
      </w:r>
      <w:r w:rsidR="00962A79">
        <w:t>assim as</w:t>
      </w:r>
      <w:r w:rsidR="00DC5DAA" w:rsidRPr="005C26E0">
        <w:t xml:space="preserve"> fotografias </w:t>
      </w:r>
      <w:r w:rsidR="00504AEE" w:rsidRPr="005C26E0">
        <w:t>não</w:t>
      </w:r>
      <w:r w:rsidR="00DC5DAA" w:rsidRPr="005C26E0">
        <w:t xml:space="preserve"> são  </w:t>
      </w:r>
      <w:r w:rsidR="00504AEE" w:rsidRPr="005C26E0">
        <w:t xml:space="preserve"> armazenadas na MongoDB como </w:t>
      </w:r>
      <w:r w:rsidR="00DC5DAA" w:rsidRPr="005C26E0">
        <w:t>os outros dados da ficha do utente</w:t>
      </w:r>
      <w:r w:rsidR="00504AEE" w:rsidRPr="005C26E0">
        <w:t>.</w:t>
      </w:r>
    </w:p>
    <w:p w14:paraId="5AE9C438" w14:textId="4799E6F2" w:rsidR="00B30A9E" w:rsidRPr="005C26E0" w:rsidRDefault="00504AEE" w:rsidP="00691587">
      <w:pPr>
        <w:ind w:firstLine="708"/>
        <w:jc w:val="both"/>
      </w:pPr>
      <w:r w:rsidRPr="005C26E0">
        <w:t xml:space="preserve">Para </w:t>
      </w:r>
      <w:r w:rsidR="00DC5DAA" w:rsidRPr="005C26E0">
        <w:t xml:space="preserve">o </w:t>
      </w:r>
      <w:r w:rsidRPr="005C26E0">
        <w:t>armazena</w:t>
      </w:r>
      <w:r w:rsidR="00DC5DAA" w:rsidRPr="005C26E0">
        <w:t>mento</w:t>
      </w:r>
      <w:r w:rsidRPr="005C26E0">
        <w:t xml:space="preserve"> de dados, texto ou dados binários, o Microsoft</w:t>
      </w:r>
      <w:r w:rsidR="00F108C2" w:rsidRPr="005C26E0">
        <w:t xml:space="preserve"> Azure, </w:t>
      </w:r>
      <w:r w:rsidRPr="005C26E0">
        <w:t xml:space="preserve">fornece o </w:t>
      </w:r>
      <w:r w:rsidR="00962A79">
        <w:rPr>
          <w:i/>
        </w:rPr>
        <w:t>S</w:t>
      </w:r>
      <w:r w:rsidR="00962A79" w:rsidRPr="00691587">
        <w:rPr>
          <w:i/>
        </w:rPr>
        <w:t xml:space="preserve">torage </w:t>
      </w:r>
      <w:proofErr w:type="spellStart"/>
      <w:r w:rsidRPr="00691587">
        <w:rPr>
          <w:i/>
        </w:rPr>
        <w:t>service</w:t>
      </w:r>
      <w:proofErr w:type="spellEnd"/>
      <w:r w:rsidR="00B30A9E" w:rsidRPr="005C26E0">
        <w:t xml:space="preserve">. </w:t>
      </w:r>
      <w:r w:rsidRPr="005C26E0">
        <w:t xml:space="preserve">Usamos o </w:t>
      </w:r>
      <w:r w:rsidR="00B30A9E" w:rsidRPr="00691587">
        <w:rPr>
          <w:i/>
        </w:rPr>
        <w:t>Storage</w:t>
      </w:r>
      <w:r w:rsidR="00F108C2" w:rsidRPr="00691587">
        <w:rPr>
          <w:i/>
        </w:rPr>
        <w:t xml:space="preserve"> </w:t>
      </w:r>
      <w:proofErr w:type="spellStart"/>
      <w:r w:rsidR="00F108C2" w:rsidRPr="00691587">
        <w:rPr>
          <w:i/>
        </w:rPr>
        <w:t>service</w:t>
      </w:r>
      <w:proofErr w:type="spellEnd"/>
      <w:r w:rsidRPr="005C26E0">
        <w:t xml:space="preserve"> para armazenar as fotos dos sinais do utente na </w:t>
      </w:r>
      <w:proofErr w:type="spellStart"/>
      <w:r w:rsidRPr="005D4B60">
        <w:rPr>
          <w:i/>
        </w:rPr>
        <w:t>cloud</w:t>
      </w:r>
      <w:proofErr w:type="spellEnd"/>
      <w:r w:rsidRPr="005C26E0">
        <w:t>. </w:t>
      </w:r>
    </w:p>
    <w:p w14:paraId="625E6484" w14:textId="497563C7" w:rsidR="00B30A9E" w:rsidRPr="005C26E0" w:rsidRDefault="00B30A9E" w:rsidP="00691587">
      <w:pPr>
        <w:ind w:firstLine="708"/>
        <w:jc w:val="both"/>
      </w:pPr>
      <w:r w:rsidRPr="005C26E0">
        <w:t xml:space="preserve">Dentro dum </w:t>
      </w:r>
      <w:r w:rsidRPr="00691587">
        <w:rPr>
          <w:i/>
        </w:rPr>
        <w:t xml:space="preserve">Storage </w:t>
      </w:r>
      <w:proofErr w:type="spellStart"/>
      <w:r w:rsidRPr="00691587">
        <w:rPr>
          <w:i/>
        </w:rPr>
        <w:t>service</w:t>
      </w:r>
      <w:proofErr w:type="spellEnd"/>
      <w:r w:rsidRPr="005C26E0">
        <w:t xml:space="preserve"> existem </w:t>
      </w:r>
      <w:r w:rsidRPr="005D4B60">
        <w:rPr>
          <w:i/>
        </w:rPr>
        <w:t>Containers</w:t>
      </w:r>
      <w:r w:rsidR="00962A79" w:rsidRPr="00691587">
        <w:t>,</w:t>
      </w:r>
      <w:r w:rsidRPr="005C26E0">
        <w:t xml:space="preserve"> estes por sua vez contem vários </w:t>
      </w:r>
      <w:proofErr w:type="spellStart"/>
      <w:r w:rsidRPr="005D4B60">
        <w:rPr>
          <w:i/>
        </w:rPr>
        <w:t>blobs</w:t>
      </w:r>
      <w:proofErr w:type="spellEnd"/>
      <w:r w:rsidRPr="005C26E0">
        <w:t>, que são uma coleção de dados binários.</w:t>
      </w:r>
    </w:p>
    <w:p w14:paraId="55E1AAC5" w14:textId="184CC066" w:rsidR="001A4E10" w:rsidRPr="005C26E0" w:rsidRDefault="00B30A9E" w:rsidP="00691587">
      <w:pPr>
        <w:ind w:firstLine="708"/>
        <w:jc w:val="both"/>
      </w:pPr>
      <w:r w:rsidRPr="005C26E0">
        <w:t>Quando um médico cria uma ficha do utente podem ser adicionadas fot</w:t>
      </w:r>
      <w:r w:rsidR="008C4627" w:rsidRPr="005C26E0">
        <w:t xml:space="preserve">ografias </w:t>
      </w:r>
      <w:r w:rsidRPr="005C26E0">
        <w:t xml:space="preserve">dos sinais. Armazenamos as </w:t>
      </w:r>
      <w:r w:rsidR="008C4627" w:rsidRPr="005C26E0">
        <w:t>fotografias</w:t>
      </w:r>
      <w:r w:rsidRPr="005C26E0">
        <w:t xml:space="preserve"> da ficha d</w:t>
      </w:r>
      <w:r w:rsidR="008C4627" w:rsidRPr="005C26E0">
        <w:t>o</w:t>
      </w:r>
      <w:r w:rsidRPr="005C26E0">
        <w:t xml:space="preserve"> utente, em </w:t>
      </w:r>
      <w:r w:rsidR="00962A79">
        <w:rPr>
          <w:i/>
        </w:rPr>
        <w:t>c</w:t>
      </w:r>
      <w:r w:rsidR="00962A79" w:rsidRPr="005D4B60">
        <w:rPr>
          <w:i/>
        </w:rPr>
        <w:t>ontainers</w:t>
      </w:r>
      <w:r w:rsidR="00962A79" w:rsidRPr="00691587">
        <w:t>, u</w:t>
      </w:r>
      <w:r w:rsidRPr="005C26E0">
        <w:t xml:space="preserve">m </w:t>
      </w:r>
      <w:r w:rsidRPr="005D4B60">
        <w:rPr>
          <w:i/>
        </w:rPr>
        <w:t>container</w:t>
      </w:r>
      <w:r w:rsidRPr="005C26E0">
        <w:t xml:space="preserve"> por cada ficha d</w:t>
      </w:r>
      <w:r w:rsidR="008C4627" w:rsidRPr="005C26E0">
        <w:t>o</w:t>
      </w:r>
      <w:r w:rsidRPr="005C26E0">
        <w:t xml:space="preserve"> utente</w:t>
      </w:r>
      <w:r w:rsidR="00962A79">
        <w:t>. A</w:t>
      </w:r>
      <w:r w:rsidRPr="005C26E0">
        <w:t>ssim sempre que é adicionado uma foto</w:t>
      </w:r>
      <w:r w:rsidR="008C4627" w:rsidRPr="005C26E0">
        <w:t>grafia</w:t>
      </w:r>
      <w:r w:rsidRPr="005C26E0">
        <w:t xml:space="preserve"> à ficha d</w:t>
      </w:r>
      <w:r w:rsidR="008C4627" w:rsidRPr="005C26E0">
        <w:t xml:space="preserve">o </w:t>
      </w:r>
      <w:r w:rsidRPr="005C26E0">
        <w:t xml:space="preserve">utente, a mesma é guardada num </w:t>
      </w:r>
      <w:r w:rsidRPr="005D4B60">
        <w:rPr>
          <w:i/>
        </w:rPr>
        <w:t>container</w:t>
      </w:r>
      <w:r w:rsidRPr="005C26E0">
        <w:t>.</w:t>
      </w:r>
    </w:p>
    <w:p w14:paraId="42292D84" w14:textId="77777777" w:rsidR="00691587" w:rsidRDefault="00E721F4" w:rsidP="00691587">
      <w:pPr>
        <w:jc w:val="both"/>
      </w:pPr>
      <w:r w:rsidRPr="005C26E0">
        <w:t xml:space="preserve">O armazenamento da foto na </w:t>
      </w:r>
      <w:proofErr w:type="spellStart"/>
      <w:r w:rsidRPr="00691587">
        <w:rPr>
          <w:i/>
        </w:rPr>
        <w:t>cloud</w:t>
      </w:r>
      <w:proofErr w:type="spellEnd"/>
      <w:r w:rsidRPr="005C26E0">
        <w:t xml:space="preserve"> é feita em dois passos:</w:t>
      </w:r>
    </w:p>
    <w:p w14:paraId="61264B7E" w14:textId="6ACFD4F2" w:rsidR="00E721F4" w:rsidRPr="00962A79" w:rsidRDefault="007D2E96" w:rsidP="00691587">
      <w:pPr>
        <w:jc w:val="both"/>
        <w:rPr>
          <w:rFonts w:cstheme="minorHAnsi"/>
          <w:b/>
          <w:color w:val="000000"/>
          <w:shd w:val="clear" w:color="auto" w:fill="FFFFFF"/>
        </w:rPr>
      </w:pPr>
      <w:r w:rsidRPr="007D2E96">
        <w:rPr>
          <w:rFonts w:cstheme="minorHAnsi"/>
          <w:b/>
          <w:color w:val="000000"/>
          <w:shd w:val="clear" w:color="auto" w:fill="FFFFFF"/>
        </w:rPr>
        <w:t xml:space="preserve">1º Criação do </w:t>
      </w:r>
      <w:r w:rsidR="00962A79" w:rsidRPr="00691587">
        <w:rPr>
          <w:rFonts w:cstheme="minorHAnsi"/>
          <w:b/>
          <w:i/>
          <w:color w:val="000000"/>
          <w:shd w:val="clear" w:color="auto" w:fill="FFFFFF"/>
        </w:rPr>
        <w:t>container</w:t>
      </w:r>
    </w:p>
    <w:p w14:paraId="06947F8C" w14:textId="06722564" w:rsidR="007D2E96" w:rsidRPr="005C26E0" w:rsidRDefault="00B30A9E" w:rsidP="00691587">
      <w:pPr>
        <w:ind w:firstLine="708"/>
        <w:jc w:val="both"/>
      </w:pPr>
      <w:r w:rsidRPr="005C26E0">
        <w:t xml:space="preserve">Quando é adicionada </w:t>
      </w:r>
      <w:r w:rsidR="00E721F4" w:rsidRPr="005C26E0">
        <w:t xml:space="preserve">a primeira foto numa ficha, usamos o </w:t>
      </w:r>
      <w:r w:rsidR="00962A79" w:rsidRPr="005C26E0">
        <w:t>módulo</w:t>
      </w:r>
      <w:r w:rsidR="00E721F4" w:rsidRPr="005C26E0">
        <w:t xml:space="preserve"> </w:t>
      </w:r>
      <w:proofErr w:type="spellStart"/>
      <w:r w:rsidR="00E721F4" w:rsidRPr="00691587">
        <w:rPr>
          <w:i/>
        </w:rPr>
        <w:t>azure</w:t>
      </w:r>
      <w:proofErr w:type="spellEnd"/>
      <w:r w:rsidR="00E721F4" w:rsidRPr="00691587">
        <w:rPr>
          <w:i/>
        </w:rPr>
        <w:t xml:space="preserve"> </w:t>
      </w:r>
      <w:proofErr w:type="spellStart"/>
      <w:r w:rsidR="00E721F4" w:rsidRPr="00691587">
        <w:rPr>
          <w:i/>
        </w:rPr>
        <w:t>storage</w:t>
      </w:r>
      <w:proofErr w:type="spellEnd"/>
      <w:r w:rsidR="00E721F4" w:rsidRPr="005C26E0">
        <w:t xml:space="preserve"> para criar um </w:t>
      </w:r>
      <w:r w:rsidR="00E721F4" w:rsidRPr="00DC5C52">
        <w:rPr>
          <w:i/>
        </w:rPr>
        <w:t>container</w:t>
      </w:r>
      <w:r w:rsidR="00E721F4" w:rsidRPr="005C26E0">
        <w:t xml:space="preserve">, passando uma chave parcial (gerada pelo </w:t>
      </w:r>
      <w:r w:rsidR="00962A79" w:rsidRPr="005C26E0">
        <w:t>m</w:t>
      </w:r>
      <w:r w:rsidR="00962A79">
        <w:t>ó</w:t>
      </w:r>
      <w:r w:rsidR="00962A79" w:rsidRPr="005C26E0">
        <w:t xml:space="preserve">dulo </w:t>
      </w:r>
      <w:bookmarkStart w:id="49" w:name="_GoBack"/>
      <w:bookmarkEnd w:id="49"/>
      <w:r w:rsidR="00E721F4" w:rsidRPr="005C26E0">
        <w:t xml:space="preserve">key </w:t>
      </w:r>
      <w:proofErr w:type="spellStart"/>
      <w:r w:rsidR="00E721F4" w:rsidRPr="005C26E0">
        <w:t>generator</w:t>
      </w:r>
      <w:proofErr w:type="spellEnd"/>
      <w:r w:rsidR="00E721F4" w:rsidRPr="005C26E0">
        <w:t>)</w:t>
      </w:r>
      <w:r w:rsidR="00DC5C52">
        <w:t xml:space="preserve"> e</w:t>
      </w:r>
      <w:r w:rsidR="00E721F4" w:rsidRPr="005C26E0">
        <w:t xml:space="preserve"> esta chave parcial é armazenada na ficha do utente</w:t>
      </w:r>
      <w:r w:rsidR="007D2E96" w:rsidRPr="005C26E0">
        <w:t>.</w:t>
      </w:r>
    </w:p>
    <w:p w14:paraId="7453C309" w14:textId="7BD028A6" w:rsidR="00DC5C52" w:rsidRDefault="007D2E96" w:rsidP="00B30A9E">
      <w:pPr>
        <w:shd w:val="clear" w:color="auto" w:fill="FFFFFF"/>
        <w:spacing w:before="100" w:beforeAutospacing="1"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7D2E96">
        <w:rPr>
          <w:rFonts w:cstheme="minorHAnsi"/>
          <w:b/>
          <w:color w:val="000000"/>
          <w:shd w:val="clear" w:color="auto" w:fill="FFFFFF"/>
        </w:rPr>
        <w:t xml:space="preserve">2º </w:t>
      </w:r>
      <w:r w:rsidRPr="00691587">
        <w:rPr>
          <w:rFonts w:cstheme="minorHAnsi"/>
          <w:b/>
          <w:i/>
          <w:color w:val="000000"/>
          <w:shd w:val="clear" w:color="auto" w:fill="FFFFFF"/>
        </w:rPr>
        <w:t>Upload</w:t>
      </w:r>
      <w:r w:rsidRPr="007D2E96">
        <w:rPr>
          <w:rFonts w:cstheme="minorHAnsi"/>
          <w:b/>
          <w:color w:val="000000"/>
          <w:shd w:val="clear" w:color="auto" w:fill="FFFFFF"/>
        </w:rPr>
        <w:t xml:space="preserve"> da foto</w:t>
      </w:r>
    </w:p>
    <w:p w14:paraId="02BA41D4" w14:textId="1D42C355" w:rsidR="007023DB" w:rsidRPr="005C26E0" w:rsidRDefault="007D2E96" w:rsidP="00691587">
      <w:pPr>
        <w:ind w:firstLine="708"/>
        <w:jc w:val="both"/>
      </w:pPr>
      <w:r w:rsidRPr="005C26E0">
        <w:t xml:space="preserve">Depois da criação do </w:t>
      </w:r>
      <w:r w:rsidRPr="00DC5C52">
        <w:rPr>
          <w:i/>
        </w:rPr>
        <w:t>container</w:t>
      </w:r>
      <w:r w:rsidRPr="005C26E0">
        <w:t xml:space="preserve"> usamos</w:t>
      </w:r>
      <w:r w:rsidR="00E721F4" w:rsidRPr="005C26E0">
        <w:t xml:space="preserve"> </w:t>
      </w:r>
      <w:r w:rsidRPr="005C26E0">
        <w:t xml:space="preserve">a função </w:t>
      </w:r>
      <w:r w:rsidRPr="00DC5C52">
        <w:rPr>
          <w:i/>
        </w:rPr>
        <w:t>upload</w:t>
      </w:r>
      <w:r w:rsidRPr="005C26E0">
        <w:t xml:space="preserve"> d</w:t>
      </w:r>
      <w:r w:rsidR="00E721F4" w:rsidRPr="005C26E0">
        <w:t xml:space="preserve">o modelo </w:t>
      </w:r>
      <w:r w:rsidR="00E721F4" w:rsidRPr="00DC5C52">
        <w:rPr>
          <w:i/>
        </w:rPr>
        <w:t>container</w:t>
      </w:r>
      <w:r w:rsidR="00962A79">
        <w:t>,</w:t>
      </w:r>
      <w:r w:rsidRPr="005C26E0">
        <w:t xml:space="preserve"> fornecido pela framework </w:t>
      </w:r>
      <w:r w:rsidR="00962A79">
        <w:t>L</w:t>
      </w:r>
      <w:r w:rsidR="00962A79" w:rsidRPr="005C26E0">
        <w:t>oopback</w:t>
      </w:r>
      <w:r w:rsidR="00962A79">
        <w:t>,</w:t>
      </w:r>
      <w:r w:rsidR="00962A79" w:rsidRPr="005C26E0">
        <w:t xml:space="preserve"> </w:t>
      </w:r>
      <w:r w:rsidRPr="005C26E0">
        <w:t>para fazer o</w:t>
      </w:r>
      <w:r w:rsidR="00E721F4" w:rsidRPr="005C26E0">
        <w:t xml:space="preserve"> </w:t>
      </w:r>
      <w:r w:rsidR="00E721F4" w:rsidRPr="00691587">
        <w:rPr>
          <w:i/>
        </w:rPr>
        <w:t>upload</w:t>
      </w:r>
      <w:r w:rsidR="00E721F4" w:rsidRPr="005C26E0">
        <w:t xml:space="preserve"> da foto para </w:t>
      </w:r>
      <w:proofErr w:type="spellStart"/>
      <w:r w:rsidR="00E721F4" w:rsidRPr="00962A79">
        <w:rPr>
          <w:i/>
        </w:rPr>
        <w:t>cloud</w:t>
      </w:r>
      <w:proofErr w:type="spellEnd"/>
      <w:r w:rsidR="00E721F4" w:rsidRPr="005C26E0">
        <w:t>, passando-lhe a chave parcial</w:t>
      </w:r>
      <w:r w:rsidRPr="005C26E0">
        <w:t>.</w:t>
      </w:r>
    </w:p>
    <w:p w14:paraId="2AD95F66" w14:textId="5E42FC6B" w:rsidR="007D2E96" w:rsidRPr="005C26E0" w:rsidRDefault="007D2E96" w:rsidP="00691587">
      <w:pPr>
        <w:ind w:firstLine="708"/>
        <w:jc w:val="both"/>
      </w:pPr>
      <w:r w:rsidRPr="005C26E0">
        <w:t xml:space="preserve">Quando adicionamos </w:t>
      </w:r>
      <w:r w:rsidR="00962A79">
        <w:t xml:space="preserve">uma </w:t>
      </w:r>
      <w:r w:rsidRPr="005C26E0">
        <w:t xml:space="preserve">foto </w:t>
      </w:r>
      <w:r w:rsidR="00962A79">
        <w:t>a</w:t>
      </w:r>
      <w:r w:rsidR="00962A79" w:rsidRPr="005C26E0">
        <w:t xml:space="preserve"> </w:t>
      </w:r>
      <w:r w:rsidRPr="005C26E0">
        <w:t xml:space="preserve">uma ficha que já contém fotos, não é preciso criar um </w:t>
      </w:r>
      <w:r w:rsidRPr="00DC5C52">
        <w:rPr>
          <w:i/>
        </w:rPr>
        <w:t>container</w:t>
      </w:r>
      <w:r w:rsidRPr="005C26E0">
        <w:t xml:space="preserve">, basta passar </w:t>
      </w:r>
      <w:r w:rsidR="00962A79">
        <w:t>à</w:t>
      </w:r>
      <w:r w:rsidR="00962A79" w:rsidRPr="005C26E0">
        <w:t xml:space="preserve"> </w:t>
      </w:r>
      <w:r w:rsidRPr="005C26E0">
        <w:t xml:space="preserve">função </w:t>
      </w:r>
      <w:r w:rsidRPr="00DC5C52">
        <w:rPr>
          <w:i/>
        </w:rPr>
        <w:t>upload</w:t>
      </w:r>
      <w:r w:rsidRPr="005C26E0">
        <w:t xml:space="preserve"> a chave parcial que foi armazenada na ficha.</w:t>
      </w:r>
    </w:p>
    <w:p w14:paraId="67632A65" w14:textId="4ADA6E09" w:rsidR="00B30A9E" w:rsidRPr="005C26E0" w:rsidRDefault="007D2E96" w:rsidP="00691587">
      <w:pPr>
        <w:ind w:firstLine="708"/>
        <w:jc w:val="both"/>
      </w:pPr>
      <w:r w:rsidRPr="005C26E0">
        <w:lastRenderedPageBreak/>
        <w:t>Para ambos os passos acima é adicionada à chave parcial</w:t>
      </w:r>
      <w:r w:rsidR="007023DB" w:rsidRPr="005C26E0">
        <w:t xml:space="preserve"> </w:t>
      </w:r>
      <w:r w:rsidRPr="005C26E0">
        <w:t>o uri para a conta (</w:t>
      </w:r>
      <w:proofErr w:type="spellStart"/>
      <w:r w:rsidRPr="005C26E0">
        <w:t>azureStorageAccount</w:t>
      </w:r>
      <w:proofErr w:type="spellEnd"/>
      <w:r w:rsidRPr="005C26E0">
        <w:t xml:space="preserve">) e o </w:t>
      </w:r>
      <w:proofErr w:type="spellStart"/>
      <w:r w:rsidRPr="00691587">
        <w:rPr>
          <w:i/>
        </w:rPr>
        <w:t>storage</w:t>
      </w:r>
      <w:proofErr w:type="spellEnd"/>
      <w:r w:rsidRPr="00691587">
        <w:rPr>
          <w:i/>
        </w:rPr>
        <w:t xml:space="preserve"> </w:t>
      </w:r>
      <w:proofErr w:type="spellStart"/>
      <w:r w:rsidRPr="00691587">
        <w:rPr>
          <w:i/>
        </w:rPr>
        <w:t>accessKey</w:t>
      </w:r>
      <w:proofErr w:type="spellEnd"/>
      <w:r w:rsidRPr="005C26E0">
        <w:t xml:space="preserve"> para autenticação.</w:t>
      </w:r>
    </w:p>
    <w:p w14:paraId="1CAE8E86" w14:textId="77777777" w:rsidR="007023DB" w:rsidRPr="007023DB" w:rsidRDefault="007023DB" w:rsidP="007023DB">
      <w:bookmarkStart w:id="50" w:name="_Toc512879313"/>
    </w:p>
    <w:p w14:paraId="6670A9FA" w14:textId="50C5C3C8" w:rsidR="00F108C2" w:rsidRDefault="00DA733E" w:rsidP="00920823">
      <w:pPr>
        <w:pStyle w:val="Cabealho2"/>
        <w:spacing w:after="120"/>
        <w:ind w:firstLine="708"/>
      </w:pPr>
      <w:bookmarkStart w:id="51" w:name="_Toc519354009"/>
      <w:r>
        <w:t>3</w:t>
      </w:r>
      <w:r w:rsidR="00F108C2" w:rsidRPr="00962A79">
        <w:t>.</w:t>
      </w:r>
      <w:r w:rsidR="00564C6C" w:rsidRPr="00962A79">
        <w:t>4</w:t>
      </w:r>
      <w:r w:rsidR="00F108C2" w:rsidRPr="00962A79">
        <w:t xml:space="preserve"> </w:t>
      </w:r>
      <w:proofErr w:type="spellStart"/>
      <w:r w:rsidR="00F108C2" w:rsidRPr="00691587">
        <w:rPr>
          <w:i/>
        </w:rPr>
        <w:t>Client</w:t>
      </w:r>
      <w:proofErr w:type="spellEnd"/>
      <w:r w:rsidR="00F108C2" w:rsidRPr="00691587">
        <w:rPr>
          <w:i/>
        </w:rPr>
        <w:t>-Side</w:t>
      </w:r>
      <w:bookmarkEnd w:id="51"/>
    </w:p>
    <w:p w14:paraId="0B35C399" w14:textId="09F88584" w:rsidR="00F108C2" w:rsidRPr="00DC5C52" w:rsidRDefault="008C4627" w:rsidP="00691587">
      <w:pPr>
        <w:ind w:firstLine="708"/>
        <w:jc w:val="both"/>
      </w:pPr>
      <w:r w:rsidRPr="00DC5C52">
        <w:t xml:space="preserve">Como </w:t>
      </w:r>
      <w:r w:rsidR="002859EE">
        <w:t>j</w:t>
      </w:r>
      <w:r w:rsidRPr="00DC5C52">
        <w:t xml:space="preserve">á foi mencionado na seção 4.1, a </w:t>
      </w:r>
      <w:r w:rsidR="000A790C">
        <w:t>componente</w:t>
      </w:r>
      <w:r w:rsidR="000A790C" w:rsidRPr="00DC5C52">
        <w:t xml:space="preserve"> </w:t>
      </w:r>
      <w:r w:rsidR="00F108C2" w:rsidRPr="00DC5C52">
        <w:t>client</w:t>
      </w:r>
      <w:r w:rsidR="00564C6C" w:rsidRPr="00DC5C52">
        <w:t>e</w:t>
      </w:r>
      <w:r w:rsidR="00F108C2" w:rsidRPr="00DC5C52">
        <w:t xml:space="preserve"> foi construída em JavaScript</w:t>
      </w:r>
      <w:r w:rsidR="00962A79">
        <w:t>. É</w:t>
      </w:r>
      <w:r w:rsidRPr="00DC5C52">
        <w:t xml:space="preserve"> cada vez mais raro ver aplicações clientes serem construídas sem recorrer às </w:t>
      </w:r>
      <w:r w:rsidR="00691587" w:rsidRPr="00DC5C52">
        <w:t>várias</w:t>
      </w:r>
      <w:r w:rsidRPr="00DC5C52">
        <w:t xml:space="preserve"> </w:t>
      </w:r>
      <w:r w:rsidRPr="00691587">
        <w:rPr>
          <w:i/>
        </w:rPr>
        <w:t>frameworks</w:t>
      </w:r>
      <w:r w:rsidRPr="00DC5C52">
        <w:t xml:space="preserve"> de </w:t>
      </w:r>
      <w:r w:rsidR="00962A79" w:rsidRPr="00691587">
        <w:t>J</w:t>
      </w:r>
      <w:r w:rsidRPr="00962A79">
        <w:t>ava</w:t>
      </w:r>
      <w:r w:rsidR="00962A79" w:rsidRPr="00691587">
        <w:t>S</w:t>
      </w:r>
      <w:r w:rsidRPr="00962A79">
        <w:t>cript</w:t>
      </w:r>
      <w:r w:rsidRPr="00DC5C52">
        <w:t xml:space="preserve"> que vão surgindo cada vez com </w:t>
      </w:r>
      <w:r w:rsidR="002859EE">
        <w:t>maior</w:t>
      </w:r>
      <w:r w:rsidRPr="00DC5C52">
        <w:t xml:space="preserve"> frequência</w:t>
      </w:r>
      <w:r w:rsidR="008708F7">
        <w:t>. A</w:t>
      </w:r>
      <w:r w:rsidR="00962A79" w:rsidRPr="00DC5C52">
        <w:t xml:space="preserve"> </w:t>
      </w:r>
      <w:r w:rsidRPr="00DC5C52">
        <w:t xml:space="preserve">procura de melhor desempenho e simplicidade no modo como se desenvolvem as aplicações são </w:t>
      </w:r>
      <w:r w:rsidR="008708F7">
        <w:t>alguns d</w:t>
      </w:r>
      <w:r w:rsidRPr="00DC5C52">
        <w:t xml:space="preserve">os motivos que levam os desenvolvedores </w:t>
      </w:r>
      <w:r w:rsidR="008708F7">
        <w:t>à</w:t>
      </w:r>
      <w:r w:rsidR="008708F7" w:rsidRPr="00DC5C52">
        <w:t xml:space="preserve"> </w:t>
      </w:r>
      <w:r w:rsidRPr="00DC5C52">
        <w:t xml:space="preserve">procura dessa </w:t>
      </w:r>
      <w:r w:rsidRPr="00691587">
        <w:rPr>
          <w:i/>
        </w:rPr>
        <w:t>frameworks</w:t>
      </w:r>
      <w:r w:rsidRPr="00DC5C52">
        <w:t xml:space="preserve">. A nossa </w:t>
      </w:r>
      <w:r w:rsidR="000A790C">
        <w:t>componente</w:t>
      </w:r>
      <w:r w:rsidR="000A790C" w:rsidRPr="00DC5C52">
        <w:t xml:space="preserve"> </w:t>
      </w:r>
      <w:r w:rsidRPr="00DC5C52">
        <w:t xml:space="preserve">cliente foi desenvolvida </w:t>
      </w:r>
      <w:r w:rsidR="007023DB" w:rsidRPr="00DC5C52">
        <w:t>sem</w:t>
      </w:r>
      <w:r w:rsidR="00F108C2" w:rsidRPr="00DC5C52">
        <w:t xml:space="preserve"> </w:t>
      </w:r>
      <w:r w:rsidR="00EC7037" w:rsidRPr="00DC5C52">
        <w:t>recorr</w:t>
      </w:r>
      <w:r w:rsidR="008708F7">
        <w:t>er a</w:t>
      </w:r>
      <w:r w:rsidR="00F108C2" w:rsidRPr="00DC5C52">
        <w:t xml:space="preserve"> </w:t>
      </w:r>
      <w:r w:rsidR="003613B2" w:rsidRPr="00691587">
        <w:rPr>
          <w:i/>
        </w:rPr>
        <w:t>frameworks</w:t>
      </w:r>
      <w:r w:rsidR="008708F7">
        <w:t>. U</w:t>
      </w:r>
      <w:r w:rsidR="003613B2" w:rsidRPr="00DC5C52">
        <w:t>s</w:t>
      </w:r>
      <w:r w:rsidR="00691587">
        <w:t>a</w:t>
      </w:r>
      <w:r w:rsidR="003613B2" w:rsidRPr="00DC5C52">
        <w:t xml:space="preserve">mos o modelo JavaScript </w:t>
      </w:r>
      <w:proofErr w:type="spellStart"/>
      <w:r w:rsidR="003613B2" w:rsidRPr="00DC5C52">
        <w:t>Html</w:t>
      </w:r>
      <w:proofErr w:type="spellEnd"/>
      <w:r w:rsidR="003613B2" w:rsidRPr="00DC5C52">
        <w:t xml:space="preserve"> e CSS</w:t>
      </w:r>
      <w:r w:rsidR="008708F7">
        <w:t>. U</w:t>
      </w:r>
      <w:r w:rsidRPr="00DC5C52">
        <w:t xml:space="preserve">ma decisão tomada com o objetivo de poupar </w:t>
      </w:r>
      <w:r w:rsidR="007023DB" w:rsidRPr="00DC5C52">
        <w:t xml:space="preserve"> </w:t>
      </w:r>
      <w:r w:rsidR="008708F7">
        <w:t>a necessidade do</w:t>
      </w:r>
      <w:r w:rsidR="008708F7" w:rsidRPr="00DC5C52">
        <w:t xml:space="preserve">  </w:t>
      </w:r>
      <w:r w:rsidR="007023DB" w:rsidRPr="00DC5C52">
        <w:t xml:space="preserve">estudo das </w:t>
      </w:r>
      <w:r w:rsidR="007023DB" w:rsidRPr="00691587">
        <w:rPr>
          <w:i/>
        </w:rPr>
        <w:t>frameworks</w:t>
      </w:r>
      <w:r w:rsidR="007023DB" w:rsidRPr="00DC5C52">
        <w:t xml:space="preserve"> existentes.</w:t>
      </w:r>
    </w:p>
    <w:p w14:paraId="3F5DE33B" w14:textId="3E4DDC5A" w:rsidR="00F108C2" w:rsidRPr="008708F7" w:rsidRDefault="00DA733E" w:rsidP="00920823">
      <w:pPr>
        <w:pStyle w:val="Cabealho3"/>
        <w:spacing w:after="120"/>
        <w:ind w:left="708" w:firstLine="708"/>
      </w:pPr>
      <w:bookmarkStart w:id="52" w:name="_Toc519354010"/>
      <w:r>
        <w:t>3</w:t>
      </w:r>
      <w:r w:rsidR="00EC7037" w:rsidRPr="008708F7">
        <w:t>.4.1</w:t>
      </w:r>
      <w:r w:rsidR="00564C6C" w:rsidRPr="008708F7">
        <w:t xml:space="preserve"> </w:t>
      </w:r>
      <w:r w:rsidR="00F108C2" w:rsidRPr="008708F7">
        <w:t>Captura de Foto Através dum Dermatoscópio.</w:t>
      </w:r>
      <w:bookmarkEnd w:id="52"/>
    </w:p>
    <w:p w14:paraId="15AB2A9B" w14:textId="526D35DB" w:rsidR="003D5059" w:rsidRPr="005C26E0" w:rsidRDefault="00E22CD6" w:rsidP="00691587">
      <w:pPr>
        <w:ind w:firstLine="708"/>
        <w:jc w:val="both"/>
      </w:pPr>
      <w:r w:rsidRPr="005C26E0">
        <w:t>O dermatosc</w:t>
      </w:r>
      <w:r w:rsidR="008708F7">
        <w:t>ó</w:t>
      </w:r>
      <w:r w:rsidRPr="005C26E0">
        <w:t>pio é um aparelho m</w:t>
      </w:r>
      <w:r w:rsidR="008708F7">
        <w:t>é</w:t>
      </w:r>
      <w:r w:rsidRPr="005C26E0">
        <w:t xml:space="preserve">dico, utilizado para diagnósticos e exames de pele. O </w:t>
      </w:r>
      <w:r w:rsidR="008708F7" w:rsidRPr="005C26E0">
        <w:t>dermatosc</w:t>
      </w:r>
      <w:r w:rsidR="008708F7">
        <w:t>ó</w:t>
      </w:r>
      <w:r w:rsidR="008708F7" w:rsidRPr="005C26E0">
        <w:t xml:space="preserve">pio </w:t>
      </w:r>
      <w:r w:rsidRPr="005C26E0">
        <w:t xml:space="preserve">é formado por uma fonte de luz que pode ser de </w:t>
      </w:r>
      <w:r w:rsidR="008708F7">
        <w:t>LED</w:t>
      </w:r>
      <w:r w:rsidR="008708F7" w:rsidRPr="005C26E0">
        <w:t xml:space="preserve"> </w:t>
      </w:r>
      <w:r w:rsidRPr="005C26E0">
        <w:t xml:space="preserve">ou </w:t>
      </w:r>
      <w:r w:rsidR="008708F7" w:rsidRPr="005C26E0">
        <w:t>lâmp</w:t>
      </w:r>
      <w:r w:rsidR="008708F7">
        <w:t>a</w:t>
      </w:r>
      <w:r w:rsidR="008708F7" w:rsidRPr="005C26E0">
        <w:t>da</w:t>
      </w:r>
      <w:r w:rsidRPr="005C26E0">
        <w:t xml:space="preserve"> </w:t>
      </w:r>
      <w:r w:rsidR="008708F7">
        <w:t xml:space="preserve">de </w:t>
      </w:r>
      <w:r w:rsidR="008708F7" w:rsidRPr="005C26E0">
        <w:t>halogén</w:t>
      </w:r>
      <w:r w:rsidR="008708F7">
        <w:t>eo</w:t>
      </w:r>
      <w:r w:rsidRPr="005C26E0">
        <w:t>, e uma lente (</w:t>
      </w:r>
      <w:proofErr w:type="spellStart"/>
      <w:r w:rsidRPr="005C26E0">
        <w:t>dubleto</w:t>
      </w:r>
      <w:proofErr w:type="spellEnd"/>
      <w:r w:rsidRPr="005C26E0">
        <w:t xml:space="preserve"> acromático) que proporciona aumento (</w:t>
      </w:r>
      <w:r w:rsidRPr="00691587">
        <w:rPr>
          <w:i/>
        </w:rPr>
        <w:t>zoom</w:t>
      </w:r>
      <w:r w:rsidRPr="005C26E0">
        <w:t>) da imagem visualizada. </w:t>
      </w:r>
    </w:p>
    <w:p w14:paraId="362DF3B3" w14:textId="6EF061E2" w:rsidR="008708F7" w:rsidRDefault="003D5059" w:rsidP="00691587">
      <w:pPr>
        <w:ind w:firstLine="708"/>
        <w:jc w:val="both"/>
      </w:pPr>
      <w:r w:rsidRPr="005C26E0">
        <w:t xml:space="preserve">As </w:t>
      </w:r>
      <w:r w:rsidR="008708F7">
        <w:t>imagens</w:t>
      </w:r>
      <w:r w:rsidR="008708F7" w:rsidRPr="005C26E0">
        <w:t xml:space="preserve"> </w:t>
      </w:r>
      <w:r w:rsidRPr="005C26E0">
        <w:t xml:space="preserve">de sinais dos utentes podem ser </w:t>
      </w:r>
      <w:r w:rsidR="00691587" w:rsidRPr="005C26E0">
        <w:t>capturadas</w:t>
      </w:r>
      <w:r w:rsidRPr="005C26E0">
        <w:t xml:space="preserve"> via dermatoscópio</w:t>
      </w:r>
      <w:r w:rsidR="008708F7">
        <w:t>. E</w:t>
      </w:r>
      <w:r w:rsidRPr="005C26E0">
        <w:t xml:space="preserve">ssas imagens </w:t>
      </w:r>
      <w:r w:rsidR="00E22CD6" w:rsidRPr="005C26E0">
        <w:t>são interpretad</w:t>
      </w:r>
      <w:r w:rsidRPr="005C26E0">
        <w:t>a</w:t>
      </w:r>
      <w:r w:rsidR="00E22CD6" w:rsidRPr="005C26E0">
        <w:t xml:space="preserve">s de acordo com os critérios e sinais dermatológicos, os quais necessitam ser reconhecidos e entendidos pelo médico </w:t>
      </w:r>
      <w:r w:rsidR="008708F7">
        <w:t>dermatologista</w:t>
      </w:r>
      <w:r w:rsidR="008708F7" w:rsidRPr="005C26E0">
        <w:t xml:space="preserve"> </w:t>
      </w:r>
      <w:r w:rsidR="00E22CD6" w:rsidRPr="005C26E0">
        <w:t>para um diagnóstico preciso.</w:t>
      </w:r>
    </w:p>
    <w:p w14:paraId="2BA7DB10" w14:textId="1A97DCA8" w:rsidR="00F108C2" w:rsidRPr="005C26E0" w:rsidRDefault="008708F7" w:rsidP="00691587">
      <w:pPr>
        <w:ind w:firstLine="708"/>
        <w:jc w:val="both"/>
      </w:pPr>
      <w:r>
        <w:t xml:space="preserve">A informação fornecida </w:t>
      </w:r>
      <w:r w:rsidR="00E22CD6" w:rsidRPr="005C26E0">
        <w:t>pelo dermatosc</w:t>
      </w:r>
      <w:r>
        <w:t>ó</w:t>
      </w:r>
      <w:r w:rsidR="00E22CD6" w:rsidRPr="005C26E0">
        <w:t>pio é um método auxiliar de verificação da existência de lesões pigmentadas na pele, sendo útil para avaliação e prevenção de pré-operatórios em clínicas e hospitais</w:t>
      </w:r>
      <w:r>
        <w:t>. A</w:t>
      </w:r>
      <w:r w:rsidR="003D5059" w:rsidRPr="005C26E0">
        <w:t xml:space="preserve"> figura 8 mostra </w:t>
      </w:r>
      <w:r>
        <w:t>o</w:t>
      </w:r>
      <w:r w:rsidRPr="005C26E0">
        <w:t xml:space="preserve"> </w:t>
      </w:r>
      <w:r>
        <w:t>dispositivo que foi utilizado como “</w:t>
      </w:r>
      <w:r w:rsidR="003D5059" w:rsidRPr="005C26E0">
        <w:t>dermatoscópio</w:t>
      </w:r>
      <w:r>
        <w:t xml:space="preserve">” neste </w:t>
      </w:r>
      <w:r w:rsidR="00691587">
        <w:t>projeto,</w:t>
      </w:r>
      <w:r>
        <w:t xml:space="preserve"> mas que </w:t>
      </w:r>
      <w:r w:rsidRPr="00691587">
        <w:rPr>
          <w:u w:val="single"/>
        </w:rPr>
        <w:t>não é um dermatoscópio profissional</w:t>
      </w:r>
      <w:r>
        <w:t>, apena</w:t>
      </w:r>
      <w:r w:rsidR="00E96FA3">
        <w:t>s</w:t>
      </w:r>
      <w:r>
        <w:t xml:space="preserve"> uma c</w:t>
      </w:r>
      <w:r w:rsidR="00E96FA3">
        <w:t>â</w:t>
      </w:r>
      <w:r>
        <w:t xml:space="preserve">mara de vídeo com uma lente que permite realizar </w:t>
      </w:r>
      <w:r w:rsidRPr="00691587">
        <w:rPr>
          <w:i/>
        </w:rPr>
        <w:t>zoom</w:t>
      </w:r>
      <w:r>
        <w:t xml:space="preserve"> até 100x e passar essa informação ao computador via interface USB. Tem a vantagem de custar apenas cerca de 20€ contra as centenas de euros de um dermatoscópio “digno do nome”. </w:t>
      </w:r>
      <w:r w:rsidR="00E50764">
        <w:t>Serve, no entanto,</w:t>
      </w:r>
      <w:r>
        <w:t xml:space="preserve"> para ilustrar a utilização de um verdadeiro dermatoscópio.</w:t>
      </w:r>
    </w:p>
    <w:p w14:paraId="618BB27A" w14:textId="77777777" w:rsidR="00F108C2" w:rsidRDefault="00F108C2" w:rsidP="00F108C2">
      <w:pPr>
        <w:rPr>
          <w:rFonts w:asciiTheme="majorHAnsi" w:eastAsiaTheme="majorEastAsia" w:hAnsiTheme="majorHAnsi" w:cstheme="majorBidi"/>
          <w:color w:val="4472C4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noProof/>
          <w:color w:val="4472C4" w:themeColor="accent1"/>
          <w:sz w:val="24"/>
          <w:szCs w:val="26"/>
          <w:lang w:eastAsia="pt-PT"/>
        </w:rPr>
        <w:lastRenderedPageBreak/>
        <w:drawing>
          <wp:inline distT="0" distB="0" distL="0" distR="0" wp14:anchorId="0F0C79F1" wp14:editId="05F8D81F">
            <wp:extent cx="4924425" cy="27667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25" cy="27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DEF7" w14:textId="45BC1251" w:rsidR="00F108C2" w:rsidRPr="0017620F" w:rsidRDefault="00F108C2" w:rsidP="00E50764">
      <w:pPr>
        <w:rPr>
          <w:b/>
          <w:color w:val="4472C4" w:themeColor="accent1"/>
          <w:sz w:val="20"/>
          <w:szCs w:val="20"/>
        </w:rPr>
      </w:pPr>
      <w:r w:rsidRPr="00D109AE">
        <w:rPr>
          <w:b/>
          <w:color w:val="4472C4" w:themeColor="accent1"/>
          <w:sz w:val="20"/>
        </w:rPr>
        <w:t xml:space="preserve">Figura </w:t>
      </w:r>
      <w:r w:rsidR="0017620F">
        <w:rPr>
          <w:b/>
          <w:color w:val="4472C4" w:themeColor="accent1"/>
          <w:sz w:val="20"/>
        </w:rPr>
        <w:t>6</w:t>
      </w:r>
      <w:r w:rsidR="00E50764">
        <w:rPr>
          <w:b/>
          <w:color w:val="4472C4" w:themeColor="accent1"/>
          <w:sz w:val="20"/>
        </w:rPr>
        <w:t xml:space="preserve"> - </w:t>
      </w:r>
      <w:r w:rsidR="00E50764" w:rsidRPr="0017620F">
        <w:rPr>
          <w:rFonts w:ascii="Calibri" w:hAnsi="Calibri" w:cs="Calibri"/>
          <w:sz w:val="20"/>
          <w:szCs w:val="20"/>
        </w:rPr>
        <w:t xml:space="preserve">Substituto de um dermatoscópio – pode ser ligado ao computador e permite através da sua camara e da API </w:t>
      </w:r>
      <w:proofErr w:type="spellStart"/>
      <w:r w:rsidR="00E50764" w:rsidRPr="0017620F">
        <w:rPr>
          <w:rFonts w:ascii="Calibri" w:hAnsi="Calibri" w:cs="Calibri"/>
          <w:sz w:val="20"/>
          <w:szCs w:val="20"/>
        </w:rPr>
        <w:t>MediaDevice</w:t>
      </w:r>
      <w:proofErr w:type="spellEnd"/>
      <w:r w:rsidR="00E50764" w:rsidRPr="0017620F">
        <w:rPr>
          <w:rFonts w:ascii="Calibri" w:hAnsi="Calibri" w:cs="Calibri"/>
          <w:sz w:val="20"/>
          <w:szCs w:val="20"/>
        </w:rPr>
        <w:t xml:space="preserve"> capturar imagens ampliadas (até 100x) de sinais.</w:t>
      </w:r>
    </w:p>
    <w:bookmarkEnd w:id="50"/>
    <w:p w14:paraId="6D194D2E" w14:textId="418CABEF" w:rsidR="00EC7037" w:rsidRDefault="005E383E" w:rsidP="00F108C2">
      <w:r>
        <w:br w:type="page"/>
      </w:r>
    </w:p>
    <w:p w14:paraId="0AE6979C" w14:textId="44F65626" w:rsidR="007C056A" w:rsidRDefault="00DA733E" w:rsidP="00E50764">
      <w:pPr>
        <w:pStyle w:val="Ttulo1"/>
      </w:pPr>
      <w:bookmarkStart w:id="53" w:name="_Toc519354011"/>
      <w:r>
        <w:lastRenderedPageBreak/>
        <w:t>4</w:t>
      </w:r>
      <w:r w:rsidR="00F108C2" w:rsidRPr="00074FC5">
        <w:t>. Arquitetura</w:t>
      </w:r>
      <w:bookmarkEnd w:id="53"/>
    </w:p>
    <w:p w14:paraId="5D82BB16" w14:textId="24E14587" w:rsidR="003320AA" w:rsidRPr="005C26E0" w:rsidRDefault="003320AA" w:rsidP="003320AA">
      <w:pPr>
        <w:ind w:firstLine="708"/>
        <w:jc w:val="both"/>
      </w:pPr>
      <w:r w:rsidRPr="005C26E0">
        <w:t>Devido a complexidade do projeto</w:t>
      </w:r>
      <w:r>
        <w:t xml:space="preserve">, assim como para </w:t>
      </w:r>
      <w:r w:rsidRPr="005C26E0">
        <w:t xml:space="preserve">facilitar </w:t>
      </w:r>
      <w:r>
        <w:t xml:space="preserve">a </w:t>
      </w:r>
      <w:r w:rsidRPr="005C26E0">
        <w:t>futura manutenç</w:t>
      </w:r>
      <w:r>
        <w:t>ão</w:t>
      </w:r>
      <w:r w:rsidRPr="005C26E0">
        <w:t xml:space="preserve"> </w:t>
      </w:r>
      <w:r>
        <w:t>d</w:t>
      </w:r>
      <w:r w:rsidRPr="005C26E0">
        <w:t>o código, opt</w:t>
      </w:r>
      <w:r>
        <w:t>á</w:t>
      </w:r>
      <w:r w:rsidRPr="005C26E0">
        <w:t xml:space="preserve">mos por desenvolver o projeto utilizando </w:t>
      </w:r>
      <w:r>
        <w:t>uma arquitetura</w:t>
      </w:r>
      <w:r w:rsidRPr="005C26E0">
        <w:t xml:space="preserve">  em camadas</w:t>
      </w:r>
      <w:r>
        <w:t xml:space="preserve"> como mostra a figura 7</w:t>
      </w:r>
      <w:r w:rsidRPr="005C26E0">
        <w:t>. A arquitetura em camadas pode ser definida como um processo de decomposição de sistemas complexos em camadas para facilitar a compreensão do mesmo, como também facilitar a manutenção do sistema</w:t>
      </w:r>
      <w:r>
        <w:t>. U</w:t>
      </w:r>
      <w:r w:rsidRPr="005C26E0">
        <w:t>tilizando a arquitetura em camada</w:t>
      </w:r>
      <w:r>
        <w:t>s</w:t>
      </w:r>
      <w:r w:rsidRPr="005C26E0">
        <w:t xml:space="preserve"> é possível compreender uma única camada coerentemente como um todo, sem a necessidade de muito conhecimento das outras camadas</w:t>
      </w:r>
      <w:r>
        <w:t xml:space="preserve"> sendo</w:t>
      </w:r>
      <w:r w:rsidRPr="005C26E0">
        <w:t xml:space="preserve"> também é possível substituir as camadas por implementações alternativas d</w:t>
      </w:r>
      <w:r>
        <w:t>o</w:t>
      </w:r>
      <w:r w:rsidRPr="005C26E0">
        <w:t>s mesm</w:t>
      </w:r>
      <w:r>
        <w:t>o</w:t>
      </w:r>
      <w:r w:rsidRPr="005C26E0">
        <w:t>s serviços básicos. </w:t>
      </w:r>
    </w:p>
    <w:p w14:paraId="7B502F47" w14:textId="77777777" w:rsidR="003320AA" w:rsidRPr="005C26E0" w:rsidRDefault="003320AA" w:rsidP="003320AA">
      <w:pPr>
        <w:rPr>
          <w:rFonts w:ascii="Calibri" w:hAnsi="Calibri" w:cs="Calibri"/>
        </w:rPr>
      </w:pPr>
      <w:r w:rsidRPr="005C26E0">
        <w:rPr>
          <w:rFonts w:ascii="Calibri" w:hAnsi="Calibri" w:cs="Calibri"/>
        </w:rPr>
        <w:t>Os componentes da aplicação encontram-se organizados em camadas, que são:</w:t>
      </w:r>
    </w:p>
    <w:p w14:paraId="4E32B366" w14:textId="77777777" w:rsidR="003320AA" w:rsidRPr="005C26E0" w:rsidRDefault="003320AA" w:rsidP="003320AA">
      <w:pPr>
        <w:pStyle w:val="PargrafodaLista"/>
        <w:numPr>
          <w:ilvl w:val="0"/>
          <w:numId w:val="33"/>
        </w:numPr>
        <w:rPr>
          <w:rFonts w:ascii="Calibri" w:hAnsi="Calibri" w:cs="Calibri"/>
        </w:rPr>
      </w:pPr>
      <w:r w:rsidRPr="005C26E0">
        <w:rPr>
          <w:rFonts w:ascii="Calibri" w:hAnsi="Calibri" w:cs="Calibri"/>
        </w:rPr>
        <w:t xml:space="preserve">Camada de </w:t>
      </w:r>
      <w:r>
        <w:rPr>
          <w:rFonts w:ascii="Calibri" w:hAnsi="Calibri" w:cs="Calibri"/>
        </w:rPr>
        <w:t>a</w:t>
      </w:r>
      <w:r w:rsidRPr="005C26E0">
        <w:rPr>
          <w:rFonts w:ascii="Calibri" w:hAnsi="Calibri" w:cs="Calibri"/>
        </w:rPr>
        <w:t>cesso aos dados</w:t>
      </w:r>
    </w:p>
    <w:p w14:paraId="0A192C98" w14:textId="77777777" w:rsidR="003320AA" w:rsidRPr="005C26E0" w:rsidRDefault="003320AA" w:rsidP="003320AA">
      <w:pPr>
        <w:pStyle w:val="PargrafodaLista"/>
        <w:numPr>
          <w:ilvl w:val="0"/>
          <w:numId w:val="33"/>
        </w:numPr>
        <w:rPr>
          <w:rFonts w:ascii="Calibri" w:hAnsi="Calibri" w:cs="Calibri"/>
        </w:rPr>
      </w:pPr>
      <w:r w:rsidRPr="005C26E0">
        <w:rPr>
          <w:rFonts w:ascii="Calibri" w:hAnsi="Calibri" w:cs="Calibri"/>
        </w:rPr>
        <w:t xml:space="preserve">Camada de </w:t>
      </w:r>
      <w:r>
        <w:rPr>
          <w:rFonts w:ascii="Calibri" w:hAnsi="Calibri" w:cs="Calibri"/>
        </w:rPr>
        <w:t>n</w:t>
      </w:r>
      <w:r w:rsidRPr="005C26E0">
        <w:rPr>
          <w:rFonts w:ascii="Calibri" w:hAnsi="Calibri" w:cs="Calibri"/>
        </w:rPr>
        <w:t xml:space="preserve">egócio </w:t>
      </w:r>
    </w:p>
    <w:p w14:paraId="02D08336" w14:textId="77777777" w:rsidR="003320AA" w:rsidRPr="005C26E0" w:rsidRDefault="003320AA" w:rsidP="003320AA">
      <w:pPr>
        <w:pStyle w:val="PargrafodaLista"/>
        <w:numPr>
          <w:ilvl w:val="0"/>
          <w:numId w:val="33"/>
        </w:numPr>
        <w:rPr>
          <w:rFonts w:ascii="Calibri" w:hAnsi="Calibri" w:cs="Calibri"/>
        </w:rPr>
      </w:pPr>
      <w:r w:rsidRPr="005C26E0">
        <w:rPr>
          <w:rFonts w:ascii="Calibri" w:hAnsi="Calibri" w:cs="Calibri"/>
        </w:rPr>
        <w:t xml:space="preserve">Camada de </w:t>
      </w:r>
      <w:r>
        <w:rPr>
          <w:rFonts w:ascii="Calibri" w:hAnsi="Calibri" w:cs="Calibri"/>
        </w:rPr>
        <w:t>a</w:t>
      </w:r>
      <w:r w:rsidRPr="005C26E0">
        <w:rPr>
          <w:rFonts w:ascii="Calibri" w:hAnsi="Calibri" w:cs="Calibri"/>
        </w:rPr>
        <w:t>presentação</w:t>
      </w:r>
      <w:r>
        <w:rPr>
          <w:rFonts w:ascii="Calibri" w:hAnsi="Calibri" w:cs="Calibri"/>
        </w:rPr>
        <w:t>.</w:t>
      </w:r>
    </w:p>
    <w:p w14:paraId="144666BE" w14:textId="77777777" w:rsidR="003320AA" w:rsidRPr="005C26E0" w:rsidRDefault="003320AA" w:rsidP="003320AA">
      <w:r w:rsidRPr="005C26E0">
        <w:rPr>
          <w:rFonts w:ascii="Calibri" w:hAnsi="Calibri" w:cs="Calibri"/>
        </w:rPr>
        <w:t>Neste capítulo, vamos descrever mais detalhadamente cada camada e como elas interagem.</w:t>
      </w:r>
    </w:p>
    <w:p w14:paraId="3953C393" w14:textId="77777777" w:rsidR="003320AA" w:rsidRPr="003320AA" w:rsidRDefault="003320AA" w:rsidP="003320AA"/>
    <w:p w14:paraId="7D706850" w14:textId="39EAFD13" w:rsidR="00B51D7E" w:rsidRPr="00B51D7E" w:rsidRDefault="00B51D7E" w:rsidP="00B51D7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6FB9D78" wp14:editId="1C38EAFA">
            <wp:extent cx="5400040" cy="459295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t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476D" w14:textId="1C3EF5D5" w:rsidR="0017620F" w:rsidRPr="003320AA" w:rsidRDefault="0017620F" w:rsidP="00E50764">
      <w:pPr>
        <w:ind w:firstLine="708"/>
        <w:jc w:val="both"/>
        <w:rPr>
          <w:sz w:val="20"/>
          <w:szCs w:val="20"/>
        </w:rPr>
      </w:pPr>
      <w:r w:rsidRPr="0017620F">
        <w:rPr>
          <w:b/>
          <w:color w:val="4472C4" w:themeColor="accent1"/>
          <w:sz w:val="20"/>
        </w:rPr>
        <w:t>Figura 7 –</w:t>
      </w:r>
      <w:r w:rsidRPr="003320AA">
        <w:rPr>
          <w:sz w:val="20"/>
          <w:szCs w:val="20"/>
        </w:rPr>
        <w:t xml:space="preserve"> Arquitetura do Sistema</w:t>
      </w:r>
    </w:p>
    <w:p w14:paraId="1CEE18E9" w14:textId="083F1ACE" w:rsidR="005E383E" w:rsidRPr="00074FC5" w:rsidRDefault="00DA733E" w:rsidP="00920823">
      <w:pPr>
        <w:pStyle w:val="Cabealho2"/>
        <w:spacing w:after="120"/>
        <w:ind w:firstLine="708"/>
      </w:pPr>
      <w:bookmarkStart w:id="54" w:name="_Toc519354012"/>
      <w:r>
        <w:lastRenderedPageBreak/>
        <w:t>4</w:t>
      </w:r>
      <w:r w:rsidR="005E383E" w:rsidRPr="00074FC5">
        <w:t>.</w:t>
      </w:r>
      <w:r w:rsidR="005C26E0" w:rsidRPr="00074FC5">
        <w:t>1</w:t>
      </w:r>
      <w:r w:rsidR="005E383E" w:rsidRPr="00074FC5">
        <w:t xml:space="preserve"> Camada de apresentação</w:t>
      </w:r>
      <w:bookmarkEnd w:id="54"/>
    </w:p>
    <w:p w14:paraId="0E7FB850" w14:textId="4EF8DABE" w:rsidR="003613B2" w:rsidRPr="005C26E0" w:rsidRDefault="003613B2" w:rsidP="00E50764">
      <w:pPr>
        <w:ind w:firstLine="708"/>
        <w:jc w:val="both"/>
      </w:pPr>
      <w:r w:rsidRPr="005C26E0">
        <w:t xml:space="preserve">A camada de apresentação é </w:t>
      </w:r>
      <w:r w:rsidR="005C26E0" w:rsidRPr="005C26E0">
        <w:t>responsável</w:t>
      </w:r>
      <w:r w:rsidRPr="005C26E0">
        <w:t xml:space="preserve"> pela apresentação e interação do </w:t>
      </w:r>
      <w:r w:rsidR="005C26E0" w:rsidRPr="005C26E0">
        <w:t>utilizador</w:t>
      </w:r>
      <w:r w:rsidRPr="005C26E0">
        <w:t xml:space="preserve"> com a aplicação. Uma vez que</w:t>
      </w:r>
      <w:r w:rsidR="00EC224E">
        <w:t xml:space="preserve"> o</w:t>
      </w:r>
      <w:r w:rsidR="00C04B55" w:rsidRPr="005C26E0">
        <w:t xml:space="preserve"> foco da aplicação é a partilha de informação, a recolha de informação é crucial</w:t>
      </w:r>
      <w:r w:rsidR="00074FC5">
        <w:t>. A</w:t>
      </w:r>
      <w:r w:rsidR="00C04B55" w:rsidRPr="005C26E0">
        <w:t xml:space="preserve"> mesma é feita através de formulários </w:t>
      </w:r>
      <w:r w:rsidR="00074FC5">
        <w:t>HTML</w:t>
      </w:r>
      <w:r w:rsidR="00074FC5" w:rsidRPr="005C26E0">
        <w:t xml:space="preserve"> </w:t>
      </w:r>
      <w:r w:rsidR="00C04B55" w:rsidRPr="005C26E0">
        <w:t xml:space="preserve">que </w:t>
      </w:r>
      <w:r w:rsidR="00EC224E">
        <w:t xml:space="preserve">são </w:t>
      </w:r>
      <w:r w:rsidR="00E96FA3">
        <w:t xml:space="preserve">apresentados </w:t>
      </w:r>
      <w:r w:rsidR="00EC224E">
        <w:t xml:space="preserve">ao utilizador pela </w:t>
      </w:r>
      <w:r w:rsidR="00B51D7E">
        <w:t>componente</w:t>
      </w:r>
      <w:r w:rsidR="00B51D7E" w:rsidRPr="005C26E0">
        <w:t xml:space="preserve"> </w:t>
      </w:r>
      <w:r w:rsidR="00074FC5" w:rsidRPr="005C26E0">
        <w:t>cliente.</w:t>
      </w:r>
      <w:r w:rsidR="00EC224E">
        <w:t xml:space="preserve"> O</w:t>
      </w:r>
      <w:r w:rsidR="00C04B55" w:rsidRPr="005C26E0">
        <w:t xml:space="preserve">s formulários contêm informações sobre fichas de utentes que </w:t>
      </w:r>
      <w:r w:rsidR="00EC224E">
        <w:t>são</w:t>
      </w:r>
      <w:r w:rsidR="00C04B55" w:rsidRPr="005C26E0">
        <w:t xml:space="preserve"> enviad</w:t>
      </w:r>
      <w:r w:rsidR="00EC224E">
        <w:t>a</w:t>
      </w:r>
      <w:r w:rsidR="00C04B55" w:rsidRPr="005C26E0">
        <w:t>s para a componente servidora.</w:t>
      </w:r>
    </w:p>
    <w:p w14:paraId="76DC0502" w14:textId="1358B5E7" w:rsidR="005E383E" w:rsidRPr="005C26E0" w:rsidRDefault="00C04B55" w:rsidP="00E50764">
      <w:pPr>
        <w:ind w:firstLine="708"/>
        <w:jc w:val="both"/>
      </w:pPr>
      <w:r w:rsidRPr="005C26E0">
        <w:t xml:space="preserve">Uma vez que nos focamos em recolher a </w:t>
      </w:r>
      <w:r w:rsidR="005C26E0" w:rsidRPr="005C26E0">
        <w:t>máxima</w:t>
      </w:r>
      <w:r w:rsidRPr="005C26E0">
        <w:t xml:space="preserve"> quantidade de informação </w:t>
      </w:r>
      <w:r w:rsidR="005C26E0" w:rsidRPr="005C26E0">
        <w:t>possível</w:t>
      </w:r>
      <w:r w:rsidRPr="005C26E0">
        <w:t xml:space="preserve"> de modo</w:t>
      </w:r>
      <w:r w:rsidR="00EC224E">
        <w:t xml:space="preserve"> </w:t>
      </w:r>
      <w:r w:rsidRPr="005C26E0">
        <w:t xml:space="preserve">a que os profissionais da saúde autorizados tenham sempre as informações que precisam, temos um conjunto de formulários </w:t>
      </w:r>
      <w:r w:rsidR="00074FC5">
        <w:t>HTML</w:t>
      </w:r>
      <w:r w:rsidR="00074FC5" w:rsidRPr="005C26E0">
        <w:t xml:space="preserve"> </w:t>
      </w:r>
      <w:r w:rsidRPr="005C26E0">
        <w:t xml:space="preserve">que foram construídos usando o </w:t>
      </w:r>
      <w:r w:rsidR="00074FC5">
        <w:t>H</w:t>
      </w:r>
      <w:r w:rsidR="00074FC5" w:rsidRPr="005C26E0">
        <w:t>andlebars</w:t>
      </w:r>
      <w:r w:rsidRPr="005C26E0">
        <w:t xml:space="preserve"> </w:t>
      </w:r>
      <w:r w:rsidR="005C26E0" w:rsidRPr="005C26E0">
        <w:t>tirando</w:t>
      </w:r>
      <w:r w:rsidRPr="005C26E0">
        <w:t xml:space="preserve"> partido</w:t>
      </w:r>
      <w:r w:rsidR="005E383E" w:rsidRPr="005C26E0">
        <w:t xml:space="preserve"> </w:t>
      </w:r>
      <w:r w:rsidRPr="005C26E0">
        <w:t>da simplicidade n</w:t>
      </w:r>
      <w:r w:rsidR="005E383E" w:rsidRPr="005C26E0">
        <w:t xml:space="preserve">a criação de </w:t>
      </w:r>
      <w:r w:rsidR="005E383E" w:rsidRPr="00E50764">
        <w:rPr>
          <w:i/>
        </w:rPr>
        <w:t>views</w:t>
      </w:r>
      <w:r w:rsidR="005E383E" w:rsidRPr="005C26E0">
        <w:t xml:space="preserve"> através de reutilização de </w:t>
      </w:r>
      <w:proofErr w:type="spellStart"/>
      <w:r w:rsidR="005E383E" w:rsidRPr="00E50764">
        <w:rPr>
          <w:i/>
        </w:rPr>
        <w:t>templates</w:t>
      </w:r>
      <w:proofErr w:type="spellEnd"/>
      <w:r w:rsidR="005E383E" w:rsidRPr="005C26E0">
        <w:t xml:space="preserve"> (</w:t>
      </w:r>
      <w:proofErr w:type="spellStart"/>
      <w:r w:rsidR="005E383E" w:rsidRPr="005C26E0">
        <w:t>partial</w:t>
      </w:r>
      <w:proofErr w:type="spellEnd"/>
      <w:r w:rsidR="005E383E" w:rsidRPr="005C26E0">
        <w:t>).</w:t>
      </w:r>
    </w:p>
    <w:p w14:paraId="69AE1D77" w14:textId="67FA1B5C" w:rsidR="000D0E80" w:rsidRPr="009404C4" w:rsidRDefault="00DA733E" w:rsidP="00920823">
      <w:pPr>
        <w:pStyle w:val="Cabealho2"/>
        <w:spacing w:after="120"/>
        <w:ind w:firstLine="708"/>
      </w:pPr>
      <w:bookmarkStart w:id="55" w:name="_Toc519354013"/>
      <w:r>
        <w:t>4</w:t>
      </w:r>
      <w:r w:rsidR="000D0E80" w:rsidRPr="009404C4">
        <w:t xml:space="preserve">.2. Camada de </w:t>
      </w:r>
      <w:r w:rsidR="006D0505">
        <w:t>n</w:t>
      </w:r>
      <w:r w:rsidR="006D0505" w:rsidRPr="009404C4">
        <w:t>egócio</w:t>
      </w:r>
      <w:bookmarkEnd w:id="55"/>
    </w:p>
    <w:p w14:paraId="50051BCB" w14:textId="6C45B233" w:rsidR="000D0E80" w:rsidRDefault="000D0E80" w:rsidP="00E50764">
      <w:pPr>
        <w:ind w:firstLine="708"/>
        <w:jc w:val="both"/>
      </w:pPr>
      <w:r w:rsidRPr="002D1DE3">
        <w:t>Nesta camada fazemos a ponte entre a camada de apresentação e a camada de acesso a dados</w:t>
      </w:r>
      <w:r w:rsidR="009404C4">
        <w:t>, a qual</w:t>
      </w:r>
      <w:r w:rsidRPr="002D1DE3">
        <w:t xml:space="preserve"> será </w:t>
      </w:r>
      <w:r w:rsidR="00EC224E" w:rsidRPr="002D1DE3">
        <w:t>apresentada</w:t>
      </w:r>
      <w:r w:rsidRPr="002D1DE3">
        <w:t xml:space="preserve"> a seguir</w:t>
      </w:r>
      <w:r w:rsidR="009404C4">
        <w:t>. O</w:t>
      </w:r>
      <w:r w:rsidRPr="002D1DE3">
        <w:t xml:space="preserve">s </w:t>
      </w:r>
      <w:r w:rsidR="00EC224E" w:rsidRPr="002D1DE3">
        <w:t>formulários</w:t>
      </w:r>
      <w:r w:rsidRPr="002D1DE3">
        <w:t xml:space="preserve"> preenchidos </w:t>
      </w:r>
      <w:r w:rsidR="009404C4">
        <w:t>n</w:t>
      </w:r>
      <w:r w:rsidRPr="002D1DE3">
        <w:t>a camada de apresentação são recebidos e verificados antes de serem enviados para a camada de acesso a dados, da mesma maneira</w:t>
      </w:r>
      <w:r w:rsidR="00EC224E">
        <w:t>, quando</w:t>
      </w:r>
      <w:r w:rsidRPr="002D1DE3">
        <w:t xml:space="preserve"> chegam dados da camada de </w:t>
      </w:r>
      <w:r w:rsidR="00EC224E" w:rsidRPr="002D1DE3">
        <w:t>acess</w:t>
      </w:r>
      <w:r w:rsidR="00EC224E">
        <w:t xml:space="preserve">o </w:t>
      </w:r>
      <w:r w:rsidRPr="002D1DE3">
        <w:t>a dados</w:t>
      </w:r>
      <w:r w:rsidR="009404C4">
        <w:t>,</w:t>
      </w:r>
      <w:r w:rsidRPr="002D1DE3">
        <w:t xml:space="preserve"> antes de serem enviados para a camada de apresentação, esses dados são decifrados e só depois apresentados</w:t>
      </w:r>
      <w:r w:rsidR="009404C4">
        <w:t>. É</w:t>
      </w:r>
      <w:r w:rsidR="00954210" w:rsidRPr="002D1DE3">
        <w:t xml:space="preserve"> também nesta camada conde tratamos das restrições e acesso aos dados do utente</w:t>
      </w:r>
      <w:r w:rsidR="00EC224E">
        <w:t xml:space="preserve"> que será descrita a seguir.</w:t>
      </w:r>
    </w:p>
    <w:p w14:paraId="48D22E6F" w14:textId="24BD8BA5" w:rsidR="007708D5" w:rsidRDefault="007708D5" w:rsidP="00A83E95">
      <w:pPr>
        <w:pStyle w:val="Cabealho3"/>
        <w:spacing w:after="120"/>
      </w:pPr>
      <w:r>
        <w:tab/>
      </w:r>
      <w:r w:rsidR="00535F33">
        <w:tab/>
      </w:r>
      <w:bookmarkStart w:id="56" w:name="_Toc519354014"/>
      <w:r>
        <w:t>4.2.1</w:t>
      </w:r>
      <w:r w:rsidR="00A83E95">
        <w:t xml:space="preserve"> Cifra dos Dados</w:t>
      </w:r>
      <w:bookmarkEnd w:id="56"/>
    </w:p>
    <w:p w14:paraId="51CBD1A4" w14:textId="4733901C" w:rsidR="00A83E95" w:rsidRDefault="00A83E95" w:rsidP="00535F33">
      <w:pPr>
        <w:ind w:firstLine="708"/>
        <w:jc w:val="both"/>
      </w:pPr>
      <w:r>
        <w:t xml:space="preserve">Os dados recolhidos na camada de apresentação através de formulários e questionários, são cifrados antes de serem armazenados na camada de acesso </w:t>
      </w:r>
      <w:r w:rsidR="00535F33">
        <w:t>aos dados</w:t>
      </w:r>
      <w:r>
        <w:t>, assim como os dados provenientes da camada de acesso de dados são decifrados antes de serem apresentados na camada de apresentação de dados</w:t>
      </w:r>
      <w:r w:rsidR="00535F33">
        <w:t>.</w:t>
      </w:r>
      <w:r>
        <w:t xml:space="preserve"> </w:t>
      </w:r>
      <w:r w:rsidR="00535F33">
        <w:t>O</w:t>
      </w:r>
      <w:r>
        <w:t xml:space="preserve"> processo de cifra e decifra foi apresentado nas seções </w:t>
      </w:r>
      <w:r w:rsidR="00535F33">
        <w:t xml:space="preserve">3.2. </w:t>
      </w:r>
      <w:r>
        <w:t xml:space="preserve">e </w:t>
      </w:r>
      <w:r w:rsidR="00535F33">
        <w:t xml:space="preserve">3.3 </w:t>
      </w:r>
      <w:r>
        <w:t xml:space="preserve">do </w:t>
      </w:r>
      <w:r w:rsidR="00535F33">
        <w:t>capítulo 3</w:t>
      </w:r>
      <w:r>
        <w:t>.</w:t>
      </w:r>
    </w:p>
    <w:p w14:paraId="42D1BCC5" w14:textId="29B6EB6E" w:rsidR="00535F33" w:rsidRDefault="00535F33" w:rsidP="008C670E">
      <w:pPr>
        <w:pStyle w:val="Cabealho3"/>
        <w:spacing w:after="120"/>
        <w:ind w:left="709" w:firstLine="707"/>
      </w:pPr>
      <w:bookmarkStart w:id="57" w:name="_Toc519354015"/>
      <w:r>
        <w:t>4.2.2 Armazenamento das imagens</w:t>
      </w:r>
      <w:bookmarkEnd w:id="57"/>
    </w:p>
    <w:p w14:paraId="7AD947AF" w14:textId="7E8DF76D" w:rsidR="00535F33" w:rsidRPr="00A83E95" w:rsidRDefault="00535F33" w:rsidP="00535F33">
      <w:pPr>
        <w:spacing w:before="40" w:after="120"/>
        <w:jc w:val="both"/>
      </w:pPr>
      <w:r>
        <w:tab/>
        <w:t xml:space="preserve">As imagens dos sinais que podem constar na ficha médica do utente, não são armazenadas na MongoDB, mas sim no serviço de </w:t>
      </w:r>
      <w:proofErr w:type="spellStart"/>
      <w:r w:rsidRPr="00535F33">
        <w:rPr>
          <w:i/>
        </w:rPr>
        <w:t>cloud</w:t>
      </w:r>
      <w:proofErr w:type="spellEnd"/>
      <w:r>
        <w:t xml:space="preserve"> Microsoft Azure, a seção </w:t>
      </w:r>
      <w:r w:rsidR="000860EC">
        <w:t xml:space="preserve">3.3.2 </w:t>
      </w:r>
      <w:r>
        <w:t xml:space="preserve">do capítulo </w:t>
      </w:r>
      <w:r w:rsidR="000860EC">
        <w:t xml:space="preserve">3 </w:t>
      </w:r>
      <w:r>
        <w:t>explica de forma  detalhada o processo de armazenamento.</w:t>
      </w:r>
    </w:p>
    <w:p w14:paraId="7CD208A7" w14:textId="1C37D39A" w:rsidR="000D0E80" w:rsidRPr="002F7145" w:rsidRDefault="00DA733E" w:rsidP="00920823">
      <w:pPr>
        <w:pStyle w:val="Cabealho3"/>
        <w:spacing w:after="120"/>
        <w:ind w:left="708" w:firstLine="708"/>
      </w:pPr>
      <w:bookmarkStart w:id="58" w:name="_Toc512879306"/>
      <w:bookmarkStart w:id="59" w:name="_Toc519354016"/>
      <w:r>
        <w:t>4</w:t>
      </w:r>
      <w:r w:rsidR="000D0E80" w:rsidRPr="002F7145">
        <w:t>.2.</w:t>
      </w:r>
      <w:r w:rsidR="00535F33">
        <w:t>3</w:t>
      </w:r>
      <w:r w:rsidR="000D0E80" w:rsidRPr="002F7145">
        <w:t xml:space="preserve"> Registo e Autenticação</w:t>
      </w:r>
      <w:bookmarkEnd w:id="58"/>
      <w:bookmarkEnd w:id="59"/>
      <w:r w:rsidR="000D0E80" w:rsidRPr="002F7145">
        <w:t xml:space="preserve"> </w:t>
      </w:r>
    </w:p>
    <w:p w14:paraId="272B41E5" w14:textId="5A8AEC6F" w:rsidR="000D0E80" w:rsidRPr="00EA081D" w:rsidRDefault="006D0505" w:rsidP="00E50764">
      <w:pPr>
        <w:ind w:firstLine="708"/>
        <w:jc w:val="both"/>
      </w:pPr>
      <w:r>
        <w:t xml:space="preserve">Mesmo a um </w:t>
      </w:r>
      <w:r w:rsidR="000D0E80" w:rsidRPr="00EA081D">
        <w:t>utilizador registado é necessário restringir o acesso do mesmo a certas informações</w:t>
      </w:r>
      <w:r>
        <w:t>. São exemplo o</w:t>
      </w:r>
      <w:r w:rsidR="000D0E80" w:rsidRPr="00EA081D">
        <w:t xml:space="preserve"> caso </w:t>
      </w:r>
      <w:r>
        <w:t xml:space="preserve">de um administrativo </w:t>
      </w:r>
      <w:r w:rsidR="000D0E80" w:rsidRPr="00EA081D">
        <w:t xml:space="preserve">da unidade hospitalar que não </w:t>
      </w:r>
      <w:r>
        <w:t xml:space="preserve">deve ter </w:t>
      </w:r>
      <w:r w:rsidR="000D0E80" w:rsidRPr="00EA081D">
        <w:t xml:space="preserve">acesso </w:t>
      </w:r>
      <w:r>
        <w:t>à</w:t>
      </w:r>
      <w:r w:rsidRPr="00EA081D">
        <w:t xml:space="preserve"> </w:t>
      </w:r>
      <w:r w:rsidR="000D0E80" w:rsidRPr="00EA081D">
        <w:t>ficha médica do utente, tendo somente acesso à informação pessoal do utente</w:t>
      </w:r>
      <w:r>
        <w:t>,</w:t>
      </w:r>
      <w:r w:rsidR="000D0E80" w:rsidRPr="00EA081D">
        <w:t xml:space="preserve"> e </w:t>
      </w:r>
      <w:r>
        <w:t>o</w:t>
      </w:r>
      <w:r w:rsidR="000D0E80" w:rsidRPr="00EA081D">
        <w:t xml:space="preserve"> caso do enfermeiro que não pode criar uma ficha médica</w:t>
      </w:r>
      <w:r>
        <w:t>. P</w:t>
      </w:r>
      <w:r w:rsidR="000D0E80" w:rsidRPr="00EA081D">
        <w:t xml:space="preserve">ara esses casos usamos a abordagem </w:t>
      </w:r>
      <w:r w:rsidR="000D0E80" w:rsidRPr="00E50764">
        <w:rPr>
          <w:i/>
        </w:rPr>
        <w:t>role-</w:t>
      </w:r>
      <w:proofErr w:type="spellStart"/>
      <w:r w:rsidR="000D0E80" w:rsidRPr="00E50764">
        <w:rPr>
          <w:i/>
        </w:rPr>
        <w:t>based</w:t>
      </w:r>
      <w:proofErr w:type="spellEnd"/>
      <w:r w:rsidR="000D0E80" w:rsidRPr="00E50764">
        <w:rPr>
          <w:i/>
        </w:rPr>
        <w:t xml:space="preserve"> </w:t>
      </w:r>
      <w:proofErr w:type="spellStart"/>
      <w:r w:rsidR="000D0E80" w:rsidRPr="00E50764">
        <w:rPr>
          <w:i/>
        </w:rPr>
        <w:t>access</w:t>
      </w:r>
      <w:proofErr w:type="spellEnd"/>
      <w:r w:rsidR="000D0E80" w:rsidRPr="00E50764">
        <w:rPr>
          <w:i/>
        </w:rPr>
        <w:t xml:space="preserve"> </w:t>
      </w:r>
      <w:proofErr w:type="spellStart"/>
      <w:r w:rsidR="000D0E80" w:rsidRPr="00E50764">
        <w:rPr>
          <w:i/>
        </w:rPr>
        <w:t>control</w:t>
      </w:r>
      <w:proofErr w:type="spellEnd"/>
      <w:r w:rsidR="000D0E80" w:rsidRPr="00EA081D">
        <w:t> (RBAC).</w:t>
      </w:r>
    </w:p>
    <w:p w14:paraId="418BAC62" w14:textId="146E87AB" w:rsidR="000D0E80" w:rsidRPr="00EA081D" w:rsidRDefault="000D0E80" w:rsidP="00E50764">
      <w:pPr>
        <w:ind w:firstLine="708"/>
        <w:jc w:val="both"/>
      </w:pPr>
      <w:r w:rsidRPr="00EA081D">
        <w:t xml:space="preserve">Quando é registado um utilizador, é-lhe atribuído um </w:t>
      </w:r>
      <w:r w:rsidRPr="00E50764">
        <w:rPr>
          <w:i/>
        </w:rPr>
        <w:t>role</w:t>
      </w:r>
      <w:r w:rsidRPr="00EA081D">
        <w:t xml:space="preserve"> que permitirá restringir o acesso </w:t>
      </w:r>
      <w:r w:rsidR="006D0505">
        <w:t xml:space="preserve">deste </w:t>
      </w:r>
      <w:r w:rsidRPr="00EA081D">
        <w:t>a ações.</w:t>
      </w:r>
    </w:p>
    <w:p w14:paraId="2660FC4D" w14:textId="3F5C2572" w:rsidR="000D0E80" w:rsidRPr="00EA081D" w:rsidRDefault="000D0E80" w:rsidP="00044CC2">
      <w:pPr>
        <w:ind w:firstLine="708"/>
        <w:jc w:val="both"/>
      </w:pPr>
      <w:r w:rsidRPr="00EA081D">
        <w:t xml:space="preserve">Ao fazer </w:t>
      </w:r>
      <w:r w:rsidRPr="00E50764">
        <w:rPr>
          <w:i/>
        </w:rPr>
        <w:t>login</w:t>
      </w:r>
      <w:r w:rsidRPr="00EA081D">
        <w:t xml:space="preserve"> é atribuído um </w:t>
      </w:r>
      <w:proofErr w:type="spellStart"/>
      <w:r w:rsidRPr="00E50764">
        <w:rPr>
          <w:i/>
        </w:rPr>
        <w:t>token</w:t>
      </w:r>
      <w:proofErr w:type="spellEnd"/>
      <w:r w:rsidRPr="00EA081D">
        <w:t xml:space="preserve"> ao utilizador através do qual é possível determinar o seu </w:t>
      </w:r>
      <w:r w:rsidRPr="00E50764">
        <w:rPr>
          <w:i/>
        </w:rPr>
        <w:t>role</w:t>
      </w:r>
      <w:r w:rsidRPr="00EA081D">
        <w:t xml:space="preserve"> de modo a garantir a restrição </w:t>
      </w:r>
      <w:r w:rsidR="006D0505">
        <w:t>de</w:t>
      </w:r>
      <w:r w:rsidR="006D0505" w:rsidRPr="00EA081D">
        <w:t xml:space="preserve"> </w:t>
      </w:r>
      <w:r w:rsidRPr="00EA081D">
        <w:t xml:space="preserve">ações não permitidas ao mesmo. </w:t>
      </w:r>
      <w:r w:rsidR="00EC224E" w:rsidRPr="00EA081D">
        <w:t>Aquando</w:t>
      </w:r>
      <w:r w:rsidRPr="00EA081D">
        <w:t xml:space="preserve"> do </w:t>
      </w:r>
      <w:r w:rsidRPr="00E50764">
        <w:rPr>
          <w:i/>
        </w:rPr>
        <w:t>logout</w:t>
      </w:r>
      <w:r w:rsidRPr="00EA081D">
        <w:t xml:space="preserve"> é destruído o </w:t>
      </w:r>
      <w:proofErr w:type="spellStart"/>
      <w:r w:rsidRPr="00E50764">
        <w:rPr>
          <w:i/>
        </w:rPr>
        <w:t>token</w:t>
      </w:r>
      <w:proofErr w:type="spellEnd"/>
      <w:r w:rsidRPr="00EA081D">
        <w:t xml:space="preserve"> de acesso que lhe foi atribuído anteriormente.</w:t>
      </w:r>
    </w:p>
    <w:p w14:paraId="71BBE17F" w14:textId="7C8904E1" w:rsidR="000D0E80" w:rsidRPr="00EA081D" w:rsidRDefault="000D0E80" w:rsidP="00044CC2">
      <w:pPr>
        <w:ind w:firstLine="708"/>
        <w:jc w:val="both"/>
      </w:pPr>
      <w:r w:rsidRPr="00EA081D">
        <w:t xml:space="preserve">A </w:t>
      </w:r>
      <w:r w:rsidRPr="00E50764">
        <w:rPr>
          <w:i/>
        </w:rPr>
        <w:t>framework</w:t>
      </w:r>
      <w:r w:rsidRPr="00EA081D">
        <w:t xml:space="preserve"> </w:t>
      </w:r>
      <w:r w:rsidR="006D0505">
        <w:t>L</w:t>
      </w:r>
      <w:r w:rsidR="006D0505" w:rsidRPr="00EA081D">
        <w:t xml:space="preserve">oopback </w:t>
      </w:r>
      <w:r w:rsidRPr="00EA081D">
        <w:t xml:space="preserve">fornece um conjunto de modelos embutidos que derivam de PersistedModel que permitem realizar as operações de CRUD.  </w:t>
      </w:r>
    </w:p>
    <w:p w14:paraId="4FC6C8EF" w14:textId="254A6177" w:rsidR="000D0E80" w:rsidRPr="00EA081D" w:rsidRDefault="000D0E80" w:rsidP="00044CC2">
      <w:pPr>
        <w:ind w:firstLine="708"/>
        <w:jc w:val="both"/>
      </w:pPr>
      <w:r w:rsidRPr="00EA081D">
        <w:lastRenderedPageBreak/>
        <w:t xml:space="preserve">Para </w:t>
      </w:r>
      <w:r w:rsidR="00EC60D2">
        <w:t xml:space="preserve">o </w:t>
      </w:r>
      <w:r w:rsidRPr="00EA081D">
        <w:t>utilizador particular (</w:t>
      </w:r>
      <w:r w:rsidR="00EC60D2">
        <w:t>Utente</w:t>
      </w:r>
      <w:r w:rsidRPr="00EA081D">
        <w:t xml:space="preserve">, Doutor ou enfermeiro) usamos o modelo </w:t>
      </w:r>
      <w:proofErr w:type="spellStart"/>
      <w:r w:rsidRPr="00EC60D2">
        <w:t>User</w:t>
      </w:r>
      <w:proofErr w:type="spellEnd"/>
      <w:r w:rsidRPr="00EA081D">
        <w:t xml:space="preserve"> da </w:t>
      </w:r>
      <w:r w:rsidRPr="00E50764">
        <w:rPr>
          <w:i/>
        </w:rPr>
        <w:t>framework</w:t>
      </w:r>
      <w:r w:rsidRPr="00EA081D">
        <w:t xml:space="preserve"> </w:t>
      </w:r>
      <w:r w:rsidR="00EC60D2">
        <w:t>L</w:t>
      </w:r>
      <w:r w:rsidRPr="00EA081D">
        <w:t xml:space="preserve">oopback. O modelo </w:t>
      </w:r>
      <w:proofErr w:type="spellStart"/>
      <w:r w:rsidRPr="00EC60D2">
        <w:t>User</w:t>
      </w:r>
      <w:proofErr w:type="spellEnd"/>
      <w:r w:rsidRPr="00EA081D">
        <w:t xml:space="preserve"> também deriva de PersistedModel, porém tem mais 4 </w:t>
      </w:r>
      <w:r w:rsidRPr="00E50764">
        <w:rPr>
          <w:i/>
        </w:rPr>
        <w:t>endpoints</w:t>
      </w:r>
      <w:r w:rsidRPr="00EA081D">
        <w:t xml:space="preserve"> que permitem fazer </w:t>
      </w:r>
      <w:r w:rsidRPr="00E50764">
        <w:rPr>
          <w:i/>
        </w:rPr>
        <w:t>login</w:t>
      </w:r>
      <w:r w:rsidRPr="00EA081D">
        <w:t xml:space="preserve">, </w:t>
      </w:r>
      <w:r w:rsidRPr="00E50764">
        <w:rPr>
          <w:i/>
        </w:rPr>
        <w:t>logout</w:t>
      </w:r>
      <w:r w:rsidRPr="00EA081D">
        <w:t xml:space="preserve">, confirmar o </w:t>
      </w:r>
      <w:r w:rsidRPr="00E50764">
        <w:rPr>
          <w:i/>
        </w:rPr>
        <w:t>email</w:t>
      </w:r>
      <w:r w:rsidRPr="00EA081D">
        <w:t xml:space="preserve"> e mudar a </w:t>
      </w:r>
      <w:r w:rsidRPr="00E50764">
        <w:rPr>
          <w:i/>
        </w:rPr>
        <w:t>password</w:t>
      </w:r>
      <w:r w:rsidRPr="00EA081D">
        <w:t>.</w:t>
      </w:r>
    </w:p>
    <w:p w14:paraId="18176626" w14:textId="77BC95C6" w:rsidR="000D0E80" w:rsidRPr="00EA081D" w:rsidRDefault="000D0E80" w:rsidP="00044CC2">
      <w:pPr>
        <w:ind w:firstLine="708"/>
        <w:jc w:val="both"/>
      </w:pPr>
      <w:r w:rsidRPr="00EA081D">
        <w:t xml:space="preserve">Criamos o objeto </w:t>
      </w:r>
      <w:proofErr w:type="spellStart"/>
      <w:r w:rsidRPr="00E50764">
        <w:rPr>
          <w:i/>
        </w:rPr>
        <w:t>user</w:t>
      </w:r>
      <w:proofErr w:type="spellEnd"/>
      <w:r w:rsidRPr="00EA081D">
        <w:t xml:space="preserve"> que tem como base o </w:t>
      </w:r>
      <w:proofErr w:type="spellStart"/>
      <w:r w:rsidRPr="00EA081D">
        <w:t>User</w:t>
      </w:r>
      <w:proofErr w:type="spellEnd"/>
      <w:r w:rsidRPr="00EA081D">
        <w:t xml:space="preserve"> da framework </w:t>
      </w:r>
      <w:r w:rsidR="00EC60D2">
        <w:t>L</w:t>
      </w:r>
      <w:r w:rsidRPr="00EA081D">
        <w:t xml:space="preserve">oopback, o objeto </w:t>
      </w:r>
      <w:proofErr w:type="spellStart"/>
      <w:r w:rsidRPr="00E50764">
        <w:rPr>
          <w:i/>
        </w:rPr>
        <w:t>user</w:t>
      </w:r>
      <w:proofErr w:type="spellEnd"/>
      <w:r w:rsidRPr="00EA081D">
        <w:t xml:space="preserve"> tem relação com todos os utilizadores particular</w:t>
      </w:r>
      <w:r w:rsidR="00EC60D2">
        <w:t>es. E</w:t>
      </w:r>
      <w:r w:rsidRPr="00EA081D">
        <w:t>sta relação permite aos utilizadores particular</w:t>
      </w:r>
      <w:r w:rsidR="00EC60D2">
        <w:t>es</w:t>
      </w:r>
      <w:r w:rsidRPr="00EA081D">
        <w:t xml:space="preserve"> aceder </w:t>
      </w:r>
      <w:r w:rsidR="00EC60D2">
        <w:t>a</w:t>
      </w:r>
      <w:r w:rsidRPr="00EA081D">
        <w:t xml:space="preserve">os 4 </w:t>
      </w:r>
      <w:r w:rsidRPr="00E50764">
        <w:rPr>
          <w:i/>
        </w:rPr>
        <w:t>endpoints</w:t>
      </w:r>
      <w:r w:rsidRPr="00EA081D">
        <w:t xml:space="preserve"> de </w:t>
      </w:r>
      <w:proofErr w:type="spellStart"/>
      <w:r w:rsidRPr="00EA081D">
        <w:t>User</w:t>
      </w:r>
      <w:proofErr w:type="spellEnd"/>
      <w:r w:rsidRPr="00EA081D">
        <w:t xml:space="preserve"> (</w:t>
      </w:r>
      <w:r w:rsidRPr="00E50764">
        <w:rPr>
          <w:i/>
        </w:rPr>
        <w:t>login</w:t>
      </w:r>
      <w:r w:rsidRPr="00EA081D">
        <w:t xml:space="preserve">, </w:t>
      </w:r>
      <w:r w:rsidRPr="00E50764">
        <w:rPr>
          <w:i/>
        </w:rPr>
        <w:t>logout</w:t>
      </w:r>
      <w:r w:rsidRPr="00EA081D">
        <w:t xml:space="preserve">, confirmar o </w:t>
      </w:r>
      <w:r w:rsidRPr="00E50764">
        <w:rPr>
          <w:i/>
        </w:rPr>
        <w:t>email</w:t>
      </w:r>
      <w:r w:rsidRPr="00EA081D">
        <w:t xml:space="preserve"> e mudar a </w:t>
      </w:r>
      <w:r w:rsidRPr="00E50764">
        <w:rPr>
          <w:i/>
        </w:rPr>
        <w:t>password</w:t>
      </w:r>
      <w:r w:rsidRPr="00EA081D">
        <w:t>).</w:t>
      </w:r>
    </w:p>
    <w:p w14:paraId="2D104823" w14:textId="2A9E2F94" w:rsidR="00EA081D" w:rsidRDefault="000D0E80" w:rsidP="00044CC2">
      <w:pPr>
        <w:ind w:firstLine="708"/>
        <w:jc w:val="both"/>
      </w:pPr>
      <w:r w:rsidRPr="00EA081D">
        <w:t xml:space="preserve">Quando um administrativo regista um utilizador particular são criados dois objetos, um </w:t>
      </w:r>
      <w:proofErr w:type="spellStart"/>
      <w:r w:rsidRPr="00E50764">
        <w:rPr>
          <w:i/>
        </w:rPr>
        <w:t>user</w:t>
      </w:r>
      <w:proofErr w:type="spellEnd"/>
      <w:r w:rsidRPr="00EA081D">
        <w:t xml:space="preserve"> apenas com </w:t>
      </w:r>
      <w:r w:rsidRPr="00E50764">
        <w:rPr>
          <w:i/>
        </w:rPr>
        <w:t>email</w:t>
      </w:r>
      <w:r w:rsidRPr="00EA081D">
        <w:t xml:space="preserve"> e </w:t>
      </w:r>
      <w:r w:rsidRPr="00E50764">
        <w:rPr>
          <w:i/>
        </w:rPr>
        <w:t>password</w:t>
      </w:r>
      <w:r w:rsidRPr="00EA081D">
        <w:t>, outro (cifrado) que representa o utilizador a ser criado (</w:t>
      </w:r>
      <w:r w:rsidR="00EC60D2">
        <w:t>utente</w:t>
      </w:r>
      <w:r w:rsidRPr="00EA081D">
        <w:t xml:space="preserve">, </w:t>
      </w:r>
      <w:r w:rsidR="00EC60D2">
        <w:t>d</w:t>
      </w:r>
      <w:r w:rsidR="00EC60D2" w:rsidRPr="00EA081D">
        <w:t xml:space="preserve">outor </w:t>
      </w:r>
      <w:r w:rsidRPr="00EA081D">
        <w:t>ou enfermeiro), é estabelecida uma relação os dois objetos.</w:t>
      </w:r>
    </w:p>
    <w:p w14:paraId="6FF566C3" w14:textId="77777777" w:rsidR="00A772C8" w:rsidRPr="00EC60D2" w:rsidRDefault="00A772C8" w:rsidP="00650F6D">
      <w:pPr>
        <w:pStyle w:val="Cabealho2"/>
        <w:spacing w:after="120"/>
        <w:ind w:firstLine="708"/>
      </w:pPr>
      <w:bookmarkStart w:id="60" w:name="_Toc519354017"/>
      <w:r>
        <w:t>4</w:t>
      </w:r>
      <w:r w:rsidRPr="00EC60D2">
        <w:t>.3 Camada de Acesso Aos Dados</w:t>
      </w:r>
      <w:bookmarkEnd w:id="60"/>
    </w:p>
    <w:p w14:paraId="3474477E" w14:textId="77777777" w:rsidR="00A772C8" w:rsidRPr="00EC60D2" w:rsidRDefault="00A772C8" w:rsidP="00A772C8">
      <w:pPr>
        <w:pStyle w:val="Cabealho3"/>
        <w:spacing w:after="120"/>
        <w:ind w:left="708" w:firstLine="708"/>
      </w:pPr>
      <w:bookmarkStart w:id="61" w:name="_Toc519354018"/>
      <w:r>
        <w:t>4</w:t>
      </w:r>
      <w:r w:rsidRPr="00EC60D2">
        <w:t>.3.1. Modelo de Dados</w:t>
      </w:r>
      <w:bookmarkEnd w:id="61"/>
    </w:p>
    <w:p w14:paraId="6BE781F7" w14:textId="77777777" w:rsidR="00A772C8" w:rsidRPr="00EA081D" w:rsidRDefault="00A772C8" w:rsidP="00A772C8">
      <w:pPr>
        <w:ind w:firstLine="708"/>
        <w:jc w:val="both"/>
      </w:pPr>
      <w:r w:rsidRPr="00EA081D">
        <w:t>O modelo de dados</w:t>
      </w:r>
      <w:r>
        <w:t>, apresentado resumidamente na figura 8,</w:t>
      </w:r>
      <w:r w:rsidRPr="00EA081D">
        <w:t xml:space="preserve"> é constituído por 13 entidades,</w:t>
      </w:r>
      <w:r>
        <w:t xml:space="preserve"> das</w:t>
      </w:r>
      <w:r w:rsidRPr="00EA081D">
        <w:t xml:space="preserve"> quais </w:t>
      </w:r>
      <w:r w:rsidRPr="009C0D31">
        <w:rPr>
          <w:rFonts w:ascii="Consolas" w:hAnsi="Consolas"/>
          <w:sz w:val="20"/>
        </w:rPr>
        <w:t>Administrative</w:t>
      </w:r>
      <w:r w:rsidRPr="009C0D31">
        <w:rPr>
          <w:sz w:val="20"/>
        </w:rPr>
        <w:t xml:space="preserve"> </w:t>
      </w:r>
      <w:r w:rsidRPr="00EA081D">
        <w:t xml:space="preserve">que representa uma unidade hospitalar, uma unidade hospitalar tem associada várias equipas </w:t>
      </w:r>
      <w:r w:rsidRPr="00650F6D">
        <w:rPr>
          <w:rFonts w:ascii="Consolas" w:hAnsi="Consolas"/>
          <w:sz w:val="20"/>
        </w:rPr>
        <w:t>Team</w:t>
      </w:r>
      <w:r w:rsidRPr="00EA081D">
        <w:t xml:space="preserve">, por sua vez as equipas podem ter vários </w:t>
      </w:r>
      <w:r>
        <w:t>m</w:t>
      </w:r>
      <w:r w:rsidRPr="00EA081D">
        <w:t xml:space="preserve">édicos </w:t>
      </w:r>
      <w:r w:rsidRPr="009C0D31">
        <w:rPr>
          <w:rFonts w:ascii="Consolas" w:hAnsi="Consolas"/>
          <w:sz w:val="20"/>
        </w:rPr>
        <w:t>Doctor</w:t>
      </w:r>
      <w:r w:rsidRPr="009C0D31">
        <w:rPr>
          <w:sz w:val="20"/>
        </w:rPr>
        <w:t xml:space="preserve"> </w:t>
      </w:r>
      <w:r w:rsidRPr="00EA081D">
        <w:t xml:space="preserve">e enfermeiros </w:t>
      </w:r>
      <w:r w:rsidRPr="009C0D31">
        <w:rPr>
          <w:rFonts w:ascii="Consolas" w:hAnsi="Consolas"/>
          <w:sz w:val="20"/>
        </w:rPr>
        <w:t>Nurse</w:t>
      </w:r>
      <w:r>
        <w:t>.</w:t>
      </w:r>
      <w:r w:rsidRPr="00EA081D">
        <w:t xml:space="preserve"> </w:t>
      </w:r>
      <w:r>
        <w:t>Q</w:t>
      </w:r>
      <w:r w:rsidRPr="00EA081D">
        <w:t xml:space="preserve">uando uma unidade hospitalar envia um pedido para que uma equipa possa ter acesso as fichas do utente </w:t>
      </w:r>
      <w:r w:rsidRPr="009C0D31">
        <w:rPr>
          <w:rFonts w:ascii="Consolas" w:hAnsi="Consolas"/>
          <w:sz w:val="20"/>
        </w:rPr>
        <w:t>patient</w:t>
      </w:r>
      <w:r w:rsidRPr="00EA081D">
        <w:t xml:space="preserve">, </w:t>
      </w:r>
      <w:r>
        <w:t xml:space="preserve">caso </w:t>
      </w:r>
      <w:r w:rsidRPr="00EA081D">
        <w:t>o</w:t>
      </w:r>
      <w:r>
        <w:t xml:space="preserve"> utente aceite o </w:t>
      </w:r>
      <w:r w:rsidRPr="00EA081D">
        <w:t xml:space="preserve">pedido de acesso </w:t>
      </w:r>
      <w:r>
        <w:t>à</w:t>
      </w:r>
      <w:r w:rsidRPr="00EA081D">
        <w:t xml:space="preserve"> sua ficha, essa informação é registada em </w:t>
      </w:r>
      <w:r w:rsidRPr="009C0D31">
        <w:rPr>
          <w:rFonts w:ascii="Consolas" w:hAnsi="Consolas"/>
          <w:sz w:val="20"/>
        </w:rPr>
        <w:t>Shared</w:t>
      </w:r>
      <w:r w:rsidRPr="009C0D31">
        <w:rPr>
          <w:i/>
          <w:sz w:val="20"/>
        </w:rPr>
        <w:t>-</w:t>
      </w:r>
      <w:r w:rsidRPr="009C0D31">
        <w:rPr>
          <w:rFonts w:ascii="Consolas" w:hAnsi="Consolas"/>
          <w:sz w:val="20"/>
        </w:rPr>
        <w:t>Permission</w:t>
      </w:r>
      <w:r>
        <w:t xml:space="preserve">, </w:t>
      </w:r>
      <w:r w:rsidRPr="00EA081D">
        <w:t>criando assim uma relação entre o utente e a equipa</w:t>
      </w:r>
      <w:r>
        <w:t>.</w:t>
      </w:r>
      <w:r w:rsidRPr="00EA081D">
        <w:t xml:space="preserve"> </w:t>
      </w:r>
      <w:r>
        <w:t>O</w:t>
      </w:r>
      <w:r w:rsidRPr="00EA081D">
        <w:t xml:space="preserve"> utente tem uma relação com a sua ficha médica </w:t>
      </w:r>
      <w:r w:rsidRPr="009C0D31">
        <w:rPr>
          <w:rFonts w:ascii="Consolas" w:hAnsi="Consolas"/>
          <w:sz w:val="20"/>
        </w:rPr>
        <w:t>Medical-Record-Group</w:t>
      </w:r>
      <w:r w:rsidRPr="00EA081D">
        <w:t xml:space="preserve"> e os seus questionários,</w:t>
      </w:r>
      <w:r>
        <w:t xml:space="preserve"> por conseguinte</w:t>
      </w:r>
      <w:r w:rsidRPr="00EA081D">
        <w:t xml:space="preserve"> cada elemento da equipa terá acesso </w:t>
      </w:r>
      <w:r>
        <w:t xml:space="preserve">a essa informação </w:t>
      </w:r>
      <w:r w:rsidRPr="00EA081D">
        <w:t xml:space="preserve">através do utente. </w:t>
      </w:r>
    </w:p>
    <w:p w14:paraId="2B71CEBA" w14:textId="77777777" w:rsidR="00A772C8" w:rsidRPr="00EA081D" w:rsidRDefault="00A772C8" w:rsidP="00A772C8">
      <w:pPr>
        <w:ind w:firstLine="708"/>
        <w:jc w:val="both"/>
      </w:pPr>
      <w:r>
        <w:t>O grupo de</w:t>
      </w:r>
      <w:r w:rsidRPr="00EA081D">
        <w:t xml:space="preserve"> ficha médica </w:t>
      </w:r>
      <w:r w:rsidRPr="009C0D31">
        <w:rPr>
          <w:rFonts w:ascii="Consolas" w:hAnsi="Consolas"/>
          <w:sz w:val="20"/>
        </w:rPr>
        <w:t>Medical-Record-Group</w:t>
      </w:r>
      <w:r w:rsidRPr="009C0D31">
        <w:rPr>
          <w:sz w:val="20"/>
        </w:rPr>
        <w:t xml:space="preserve"> </w:t>
      </w:r>
      <w:r w:rsidRPr="00EA081D">
        <w:t>é um conjunto de fichas médicas agrupadas por patologia, essas fichas médicas estão divididas em duas partes:</w:t>
      </w:r>
    </w:p>
    <w:p w14:paraId="481481EC" w14:textId="77777777" w:rsidR="00A772C8" w:rsidRPr="00EA081D" w:rsidRDefault="00A772C8" w:rsidP="00A772C8">
      <w:pPr>
        <w:ind w:left="708"/>
        <w:jc w:val="both"/>
      </w:pPr>
      <w:r w:rsidRPr="009C0D31">
        <w:rPr>
          <w:rFonts w:ascii="Consolas" w:hAnsi="Consolas"/>
          <w:sz w:val="20"/>
        </w:rPr>
        <w:t>Medical-Re</w:t>
      </w:r>
      <w:r w:rsidRPr="00167A73">
        <w:rPr>
          <w:rFonts w:ascii="Consolas" w:hAnsi="Consolas"/>
        </w:rPr>
        <w:t>cord</w:t>
      </w:r>
      <w:r w:rsidRPr="00EA081D">
        <w:t xml:space="preserve"> - Contém informações sobre exame físico geral. O exame é feito em um ambiente iluminado (de preferência com iluminação natural), com temperatura confortável para o paciente, com o mínimo de roupa possível ou sem roupas íntimas, meias e sapatos, óculos e maquiagem essas avaliação começam a distância de </w:t>
      </w:r>
      <w:hyperlink r:id="rId20" w:history="1">
        <w:r w:rsidRPr="00EA081D">
          <w:t xml:space="preserve"> 1-2</w:t>
        </w:r>
      </w:hyperlink>
      <w:r w:rsidRPr="00EA081D">
        <w:t xml:space="preserve"> metros.</w:t>
      </w:r>
    </w:p>
    <w:p w14:paraId="55C91818" w14:textId="77777777" w:rsidR="00A772C8" w:rsidRPr="00EA081D" w:rsidRDefault="00A772C8" w:rsidP="00A772C8">
      <w:pPr>
        <w:ind w:left="708"/>
        <w:jc w:val="both"/>
      </w:pPr>
      <w:r w:rsidRPr="009C0D31">
        <w:rPr>
          <w:rFonts w:ascii="Consolas" w:hAnsi="Consolas"/>
          <w:sz w:val="20"/>
        </w:rPr>
        <w:t xml:space="preserve">Detailed-Medical-Record </w:t>
      </w:r>
      <w:r w:rsidRPr="00EA081D">
        <w:t>- Contém informações mais detalhadas de avaliações que são recolhidas de análises feitas a uma distância de 20-30cm , informações sobre o tipo de lesão cutânea , a localização a textura, descrição da imagem dos sinais</w:t>
      </w:r>
      <w:r>
        <w:t>. E</w:t>
      </w:r>
      <w:r w:rsidRPr="00EA081D">
        <w:t xml:space="preserve">ssas descrições estão associadas a fotografias que estão alojadas no </w:t>
      </w:r>
      <w:proofErr w:type="spellStart"/>
      <w:r w:rsidRPr="002271E6">
        <w:rPr>
          <w:i/>
        </w:rPr>
        <w:t>storage</w:t>
      </w:r>
      <w:proofErr w:type="spellEnd"/>
      <w:r w:rsidRPr="002271E6">
        <w:rPr>
          <w:i/>
        </w:rPr>
        <w:t xml:space="preserve"> </w:t>
      </w:r>
      <w:proofErr w:type="spellStart"/>
      <w:r w:rsidRPr="002271E6">
        <w:rPr>
          <w:i/>
        </w:rPr>
        <w:t>service</w:t>
      </w:r>
      <w:proofErr w:type="spellEnd"/>
      <w:r w:rsidRPr="00EA081D">
        <w:t xml:space="preserve"> do </w:t>
      </w:r>
      <w:r>
        <w:t>Microsoft</w:t>
      </w:r>
      <w:r w:rsidRPr="00EA081D">
        <w:t xml:space="preserve"> </w:t>
      </w:r>
      <w:r>
        <w:t>A</w:t>
      </w:r>
      <w:r w:rsidRPr="00EA081D">
        <w:t>zure</w:t>
      </w:r>
      <w:r>
        <w:t>. E</w:t>
      </w:r>
      <w:r w:rsidRPr="00EA081D">
        <w:t>ssas informações dão a possibilidade de o médico realizar um diagnostico provisório.</w:t>
      </w:r>
    </w:p>
    <w:p w14:paraId="1EAE3700" w14:textId="77777777" w:rsidR="00A772C8" w:rsidRPr="00EA081D" w:rsidRDefault="00A772C8" w:rsidP="00A772C8">
      <w:pPr>
        <w:jc w:val="both"/>
      </w:pPr>
      <w:r w:rsidRPr="00EA081D">
        <w:t>Os questionários do utente estão armazenados em 4 documentos distintos.</w:t>
      </w:r>
    </w:p>
    <w:p w14:paraId="1C80AC28" w14:textId="77777777" w:rsidR="00A772C8" w:rsidRPr="00EA081D" w:rsidRDefault="00A772C8" w:rsidP="00A772C8">
      <w:pPr>
        <w:ind w:left="708"/>
        <w:jc w:val="both"/>
      </w:pPr>
      <w:r w:rsidRPr="00920823">
        <w:rPr>
          <w:rFonts w:ascii="Consolas" w:hAnsi="Consolas"/>
          <w:sz w:val="20"/>
        </w:rPr>
        <w:t>Medical-History</w:t>
      </w:r>
      <w:r w:rsidRPr="00EA081D">
        <w:t xml:space="preserve"> - </w:t>
      </w:r>
      <w:r>
        <w:t>C</w:t>
      </w:r>
      <w:r w:rsidRPr="00EA081D">
        <w:t>ontém informações sobre o historial médico do utente</w:t>
      </w:r>
      <w:r>
        <w:t>,</w:t>
      </w:r>
      <w:r w:rsidRPr="00EA081D">
        <w:t xml:space="preserve"> d</w:t>
      </w:r>
      <w:r>
        <w:t xml:space="preserve">e </w:t>
      </w:r>
      <w:r w:rsidRPr="00EA081D">
        <w:t>entre elas a estrutura física do utente, tipo sanguíneo alergias, histórico de cirurgias e doenças clínicas, vacinas.</w:t>
      </w:r>
    </w:p>
    <w:p w14:paraId="0F593401" w14:textId="77777777" w:rsidR="00A772C8" w:rsidRPr="00EA081D" w:rsidRDefault="00A772C8" w:rsidP="00A772C8">
      <w:pPr>
        <w:ind w:left="708"/>
        <w:jc w:val="both"/>
      </w:pPr>
      <w:r w:rsidRPr="00920823">
        <w:rPr>
          <w:rFonts w:ascii="Consolas" w:hAnsi="Consolas"/>
          <w:sz w:val="20"/>
        </w:rPr>
        <w:t>Family-Medical-History</w:t>
      </w:r>
      <w:r w:rsidRPr="00EA081D">
        <w:t xml:space="preserve"> -</w:t>
      </w:r>
      <w:r>
        <w:t xml:space="preserve"> </w:t>
      </w:r>
      <w:r w:rsidRPr="00EA081D">
        <w:t>Contém informações relacionada aos parentes mais próximos do utente, históricas doenças hereditárias.</w:t>
      </w:r>
    </w:p>
    <w:p w14:paraId="6C2CCA0D" w14:textId="77777777" w:rsidR="00A772C8" w:rsidRPr="00EA081D" w:rsidRDefault="00A772C8" w:rsidP="00A772C8">
      <w:pPr>
        <w:ind w:left="708"/>
        <w:jc w:val="both"/>
      </w:pPr>
      <w:r w:rsidRPr="00920823">
        <w:rPr>
          <w:rFonts w:ascii="Consolas" w:hAnsi="Consolas"/>
          <w:sz w:val="20"/>
        </w:rPr>
        <w:lastRenderedPageBreak/>
        <w:t>Social-History</w:t>
      </w:r>
      <w:r w:rsidRPr="00EA081D">
        <w:t xml:space="preserve"> – Contém informação sobre a os fatores sociais que podem estar na origem de problemas de saúde do utente, informações sobre o consumo de bebidas alcoólicas, atividades desportivas praticadas, higiene, hobbies entre outras.</w:t>
      </w:r>
    </w:p>
    <w:p w14:paraId="0D503DB3" w14:textId="3B414282" w:rsidR="00A772C8" w:rsidRDefault="00A772C8" w:rsidP="00A772C8">
      <w:pPr>
        <w:ind w:left="708"/>
        <w:jc w:val="both"/>
      </w:pPr>
      <w:r w:rsidRPr="00920823">
        <w:rPr>
          <w:rFonts w:ascii="Consolas" w:hAnsi="Consolas"/>
          <w:sz w:val="20"/>
        </w:rPr>
        <w:t>Sexual-History</w:t>
      </w:r>
      <w:r w:rsidRPr="00EA081D">
        <w:t xml:space="preserve"> – Contém </w:t>
      </w:r>
      <w:r>
        <w:t>i</w:t>
      </w:r>
      <w:r w:rsidRPr="00EA081D">
        <w:t>nformações sobre o histórico sexual do utente e doenças transmissíveis sexualmente.</w:t>
      </w:r>
    </w:p>
    <w:p w14:paraId="51A142B4" w14:textId="7C8EF8FC" w:rsidR="00215651" w:rsidRDefault="00215651" w:rsidP="00A772C8">
      <w:pPr>
        <w:ind w:left="708"/>
        <w:jc w:val="both"/>
      </w:pPr>
      <w:r>
        <w:rPr>
          <w:noProof/>
          <w:lang w:eastAsia="pt-PT"/>
        </w:rPr>
        <w:drawing>
          <wp:inline distT="0" distB="0" distL="0" distR="0" wp14:anchorId="13F2C4D3" wp14:editId="477743C1">
            <wp:extent cx="5400040" cy="3642079"/>
            <wp:effectExtent l="0" t="0" r="0" b="0"/>
            <wp:docPr id="3" name="Imagem 3" descr="C:\Users\HelioCavudissaW\Downloads\36382079_1824416707601636_25851954646262743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ioCavudissaW\Downloads\36382079_1824416707601636_2585195464626274304_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EE43" w14:textId="14521530" w:rsidR="00215651" w:rsidRPr="00215651" w:rsidRDefault="00215651" w:rsidP="00215651">
      <w:pPr>
        <w:jc w:val="center"/>
        <w:rPr>
          <w:b/>
          <w:color w:val="4472C4" w:themeColor="accent1"/>
          <w:sz w:val="20"/>
        </w:rPr>
      </w:pPr>
      <w:r w:rsidRPr="00D109AE">
        <w:rPr>
          <w:b/>
          <w:color w:val="4472C4" w:themeColor="accent1"/>
          <w:sz w:val="20"/>
        </w:rPr>
        <w:t xml:space="preserve">Figura </w:t>
      </w:r>
      <w:r>
        <w:rPr>
          <w:b/>
          <w:color w:val="4472C4" w:themeColor="accent1"/>
          <w:sz w:val="20"/>
        </w:rPr>
        <w:t xml:space="preserve">8 - </w:t>
      </w:r>
      <w:r w:rsidRPr="00EA081D">
        <w:rPr>
          <w:rFonts w:ascii="Calibri" w:hAnsi="Calibri" w:cs="Calibri"/>
          <w:sz w:val="20"/>
        </w:rPr>
        <w:t>Representação gráfica do modelo de dados.</w:t>
      </w:r>
    </w:p>
    <w:p w14:paraId="68CAE2B1" w14:textId="77777777" w:rsidR="00215651" w:rsidRPr="00EA081D" w:rsidRDefault="00215651" w:rsidP="00A772C8">
      <w:pPr>
        <w:ind w:left="708"/>
        <w:jc w:val="both"/>
      </w:pPr>
    </w:p>
    <w:p w14:paraId="5A5BC1EF" w14:textId="77777777" w:rsidR="00A772C8" w:rsidRPr="00EA081D" w:rsidRDefault="00A772C8" w:rsidP="00A772C8">
      <w:pPr>
        <w:rPr>
          <w:lang w:val="pt-BR"/>
        </w:rPr>
      </w:pPr>
      <w:r>
        <w:rPr>
          <w:lang w:val="pt-BR"/>
        </w:rPr>
        <w:br w:type="page"/>
      </w:r>
    </w:p>
    <w:p w14:paraId="2F1399C4" w14:textId="77777777" w:rsidR="00215651" w:rsidRDefault="00215651" w:rsidP="00215651">
      <w:pPr>
        <w:pStyle w:val="Ttulo1"/>
      </w:pPr>
      <w:bookmarkStart w:id="62" w:name="_Toc519354019"/>
      <w:r>
        <w:lastRenderedPageBreak/>
        <w:t>5. Notas finais</w:t>
      </w:r>
      <w:bookmarkEnd w:id="62"/>
    </w:p>
    <w:p w14:paraId="1DFEC641" w14:textId="77777777" w:rsidR="00215651" w:rsidRDefault="00215651" w:rsidP="00215651">
      <w:pPr>
        <w:ind w:firstLine="708"/>
        <w:jc w:val="both"/>
        <w:rPr>
          <w:rStyle w:val="3oh-"/>
        </w:rPr>
      </w:pPr>
      <w:r>
        <w:rPr>
          <w:rStyle w:val="3oh-"/>
        </w:rPr>
        <w:t xml:space="preserve">Nos capítulos anteriores, abordamos detalhadamente os passos seguidos para a realização do projeto que resulta duma aplicação Web que permite a partilha de fichas médica de utente entre médicos dermatologistas. </w:t>
      </w:r>
    </w:p>
    <w:p w14:paraId="52085B1E" w14:textId="77777777" w:rsidR="00215651" w:rsidRDefault="00215651" w:rsidP="00215651">
      <w:pPr>
        <w:ind w:firstLine="708"/>
        <w:jc w:val="both"/>
        <w:rPr>
          <w:rStyle w:val="3oh-"/>
        </w:rPr>
      </w:pPr>
      <w:r>
        <w:rPr>
          <w:rStyle w:val="3oh-"/>
        </w:rPr>
        <w:t>Na fase preparatória do projeto, fizemos uma análise das necessidades dos futuros utilizadores e os projetos já existente no âmbito da partilha de informação. A realização do projeto só foi bem sucedida devido as várias pesquisas realizadas antes da execução, tivemos consulta um médico dermatologista e com alguns enfermeiros, também fizemos pesquisas sobre regulamentos de proteção de dados, essas pesquisas ajudaram-nos a desenvolver um produto que facilitará o trabalho de muitos profissionais da saúde.</w:t>
      </w:r>
    </w:p>
    <w:p w14:paraId="259C6DE2" w14:textId="77777777" w:rsidR="00215651" w:rsidRDefault="00215651" w:rsidP="00215651">
      <w:pPr>
        <w:ind w:firstLine="708"/>
        <w:jc w:val="both"/>
        <w:rPr>
          <w:rStyle w:val="3oh-"/>
        </w:rPr>
      </w:pPr>
      <w:r>
        <w:rPr>
          <w:rStyle w:val="3oh-"/>
        </w:rPr>
        <w:t xml:space="preserve"> Na execução do projeto tivemos o cuidado de desenvolver a aplicação de forma modular, onde cada modulo poderá ser substituído futuramente por outros, com o objetivo de futuramente estender o projeto de modos a suportar aplicações para dispositivos moveis, criar módulos que permitam outras formas de autenticação, estender a aplicação para outras áreas da saúde. </w:t>
      </w:r>
    </w:p>
    <w:p w14:paraId="7D3044B9" w14:textId="77777777" w:rsidR="00215651" w:rsidRPr="00EA081D" w:rsidRDefault="00215651" w:rsidP="00215651">
      <w:pPr>
        <w:ind w:firstLine="708"/>
        <w:jc w:val="both"/>
        <w:rPr>
          <w:color w:val="4472C4" w:themeColor="accent1"/>
        </w:rPr>
      </w:pPr>
      <w:r>
        <w:rPr>
          <w:rStyle w:val="3oh-"/>
        </w:rPr>
        <w:t>A aplicação desenvolvida tem como vantagem a privacidade no tratamento dos dados constantes na ficha do utente de dermatologia com especial consideração nos requisitos de segurança relativos à privacidade e integridade dos dados do utente. Porém a desvantagem reside no tempo que poderá levar até conseguirmos a confiança das unidades hospitalares pois sabemos que não será fácil convencer as unidades hospitalares a usarem uma plataforma independente para registar os médicos e utentes, cremos, no entanto, que a necessidade de uma plataforma de partilha de informação falará mais alto.</w:t>
      </w:r>
      <w:r>
        <w:rPr>
          <w:color w:val="4472C4" w:themeColor="accent1"/>
        </w:rPr>
        <w:br w:type="page"/>
      </w:r>
    </w:p>
    <w:p w14:paraId="3FC9744E" w14:textId="77777777" w:rsidR="00215651" w:rsidRDefault="00215651" w:rsidP="00215651">
      <w:pPr>
        <w:pStyle w:val="Ttulo1"/>
      </w:pPr>
      <w:bookmarkStart w:id="63" w:name="_Toc519354020"/>
      <w:r>
        <w:lastRenderedPageBreak/>
        <w:t>Referências</w:t>
      </w:r>
      <w:bookmarkEnd w:id="63"/>
    </w:p>
    <w:tbl>
      <w:tblPr>
        <w:tblStyle w:val="TabelacomGrelha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215651" w14:paraId="29D4A333" w14:textId="77777777" w:rsidTr="006C50AC">
        <w:tc>
          <w:tcPr>
            <w:tcW w:w="1980" w:type="dxa"/>
          </w:tcPr>
          <w:p w14:paraId="2E7F9AFF" w14:textId="77777777" w:rsidR="00215651" w:rsidRDefault="00215651" w:rsidP="006C50AC">
            <w:r>
              <w:t>Ordem</w:t>
            </w:r>
          </w:p>
        </w:tc>
        <w:tc>
          <w:tcPr>
            <w:tcW w:w="6520" w:type="dxa"/>
          </w:tcPr>
          <w:p w14:paraId="7069E720" w14:textId="77777777" w:rsidR="00215651" w:rsidRDefault="00215651" w:rsidP="006C50AC">
            <w:r>
              <w:t>Link</w:t>
            </w:r>
          </w:p>
        </w:tc>
      </w:tr>
      <w:tr w:rsidR="00215651" w14:paraId="0512C283" w14:textId="77777777" w:rsidTr="006C50AC">
        <w:tc>
          <w:tcPr>
            <w:tcW w:w="1980" w:type="dxa"/>
          </w:tcPr>
          <w:p w14:paraId="5D8596A5" w14:textId="77777777" w:rsidR="00215651" w:rsidRDefault="00215651" w:rsidP="006C50AC">
            <w:r>
              <w:t>[1]</w:t>
            </w:r>
          </w:p>
        </w:tc>
        <w:tc>
          <w:tcPr>
            <w:tcW w:w="6520" w:type="dxa"/>
          </w:tcPr>
          <w:p w14:paraId="68F11DD7" w14:textId="77777777" w:rsidR="00215651" w:rsidRDefault="00215651" w:rsidP="006C50AC">
            <w:hyperlink r:id="rId22" w:tgtFrame="_blank" w:history="1">
              <w:r w:rsidRPr="00DC0741">
                <w:t>http://spms.min-saude.pt/wp-content/uploads/2017/03/Guia-Privacidade-SMPS_RGPD_digital_20.03.172-v.2.pdf</w:t>
              </w:r>
            </w:hyperlink>
          </w:p>
        </w:tc>
      </w:tr>
      <w:tr w:rsidR="00215651" w14:paraId="5372BD63" w14:textId="77777777" w:rsidTr="006C50AC">
        <w:tc>
          <w:tcPr>
            <w:tcW w:w="1980" w:type="dxa"/>
          </w:tcPr>
          <w:p w14:paraId="3BBCC34D" w14:textId="77777777" w:rsidR="00215651" w:rsidRDefault="00215651" w:rsidP="006C50AC">
            <w:r>
              <w:t>[2]</w:t>
            </w:r>
          </w:p>
        </w:tc>
        <w:tc>
          <w:tcPr>
            <w:tcW w:w="6520" w:type="dxa"/>
          </w:tcPr>
          <w:p w14:paraId="539D4527" w14:textId="77777777" w:rsidR="00215651" w:rsidRDefault="00215651" w:rsidP="006C50AC">
            <w:hyperlink r:id="rId23" w:tgtFrame="_blank" w:history="1">
              <w:r w:rsidRPr="00DC0741">
                <w:t>https://www.sns.gov.pt/</w:t>
              </w:r>
            </w:hyperlink>
          </w:p>
        </w:tc>
      </w:tr>
      <w:tr w:rsidR="00215651" w14:paraId="7B0F1B94" w14:textId="77777777" w:rsidTr="006C50AC">
        <w:tc>
          <w:tcPr>
            <w:tcW w:w="1980" w:type="dxa"/>
          </w:tcPr>
          <w:p w14:paraId="73D85F18" w14:textId="77777777" w:rsidR="00215651" w:rsidRDefault="00215651" w:rsidP="006C50AC">
            <w:r>
              <w:t>[3]</w:t>
            </w:r>
          </w:p>
        </w:tc>
        <w:tc>
          <w:tcPr>
            <w:tcW w:w="6520" w:type="dxa"/>
          </w:tcPr>
          <w:p w14:paraId="4EC51DA5" w14:textId="77777777" w:rsidR="00215651" w:rsidRDefault="00215651" w:rsidP="006C50AC">
            <w:hyperlink r:id="rId24" w:tgtFrame="_blank" w:history="1">
              <w:r w:rsidRPr="00DC0741">
                <w:t>https://www.deco.proteste.pt/tecnologia/tablets-computadores/noticias/protecao-de-dados-o-que-precisa-saber-sobre-o-novo-regulamento-europeu</w:t>
              </w:r>
            </w:hyperlink>
          </w:p>
        </w:tc>
      </w:tr>
      <w:tr w:rsidR="00215651" w14:paraId="700DC800" w14:textId="77777777" w:rsidTr="006C50AC">
        <w:tc>
          <w:tcPr>
            <w:tcW w:w="1980" w:type="dxa"/>
          </w:tcPr>
          <w:p w14:paraId="0DA1F867" w14:textId="77777777" w:rsidR="00215651" w:rsidRDefault="00215651" w:rsidP="006C50AC">
            <w:r>
              <w:t>[4]</w:t>
            </w:r>
          </w:p>
        </w:tc>
        <w:tc>
          <w:tcPr>
            <w:tcW w:w="6520" w:type="dxa"/>
          </w:tcPr>
          <w:p w14:paraId="19C32FCF" w14:textId="77777777" w:rsidR="00215651" w:rsidRDefault="00215651" w:rsidP="006C50AC">
            <w:hyperlink r:id="rId25" w:history="1">
              <w:r w:rsidRPr="00DC0741">
                <w:t>https://github.com/mertyildiran/Dermatron</w:t>
              </w:r>
            </w:hyperlink>
          </w:p>
        </w:tc>
      </w:tr>
      <w:tr w:rsidR="00215651" w14:paraId="278FE3EA" w14:textId="77777777" w:rsidTr="006C50AC">
        <w:tc>
          <w:tcPr>
            <w:tcW w:w="1980" w:type="dxa"/>
          </w:tcPr>
          <w:p w14:paraId="5BBEA3DB" w14:textId="77777777" w:rsidR="00215651" w:rsidRDefault="00215651" w:rsidP="006C50AC">
            <w:r>
              <w:t>[5]</w:t>
            </w:r>
          </w:p>
        </w:tc>
        <w:tc>
          <w:tcPr>
            <w:tcW w:w="6520" w:type="dxa"/>
          </w:tcPr>
          <w:p w14:paraId="3BA0EC24" w14:textId="77777777" w:rsidR="00215651" w:rsidRPr="00CB449E" w:rsidRDefault="00215651" w:rsidP="006C50AC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32"/>
                <w:lang w:val="pt-BR"/>
              </w:rPr>
            </w:pPr>
            <w:r w:rsidRPr="00CB449E">
              <w:t>http://github.com/</w:t>
            </w:r>
          </w:p>
        </w:tc>
      </w:tr>
      <w:tr w:rsidR="00215651" w14:paraId="77318BF0" w14:textId="77777777" w:rsidTr="006C50AC">
        <w:tc>
          <w:tcPr>
            <w:tcW w:w="1980" w:type="dxa"/>
          </w:tcPr>
          <w:p w14:paraId="562762BF" w14:textId="77777777" w:rsidR="00215651" w:rsidRDefault="00215651" w:rsidP="006C50AC">
            <w:r>
              <w:t>[6]</w:t>
            </w:r>
          </w:p>
        </w:tc>
        <w:tc>
          <w:tcPr>
            <w:tcW w:w="6520" w:type="dxa"/>
          </w:tcPr>
          <w:p w14:paraId="400411F4" w14:textId="77777777" w:rsidR="00215651" w:rsidRDefault="00215651" w:rsidP="006C50AC">
            <w:r w:rsidRPr="0063002A">
              <w:t>https://openmrs.org/</w:t>
            </w:r>
          </w:p>
        </w:tc>
      </w:tr>
      <w:tr w:rsidR="00215651" w14:paraId="0AF609C8" w14:textId="77777777" w:rsidTr="006C50AC">
        <w:tc>
          <w:tcPr>
            <w:tcW w:w="1980" w:type="dxa"/>
          </w:tcPr>
          <w:p w14:paraId="42D26F46" w14:textId="77777777" w:rsidR="00215651" w:rsidRDefault="00215651" w:rsidP="006C50AC">
            <w:r>
              <w:t>[7]</w:t>
            </w:r>
          </w:p>
        </w:tc>
        <w:tc>
          <w:tcPr>
            <w:tcW w:w="6520" w:type="dxa"/>
          </w:tcPr>
          <w:p w14:paraId="1E03984A" w14:textId="77777777" w:rsidR="00215651" w:rsidRDefault="00215651" w:rsidP="006C50AC">
            <w:hyperlink r:id="rId26" w:history="1">
              <w:r w:rsidRPr="0017620F">
                <w:t>https://openmrs.org/</w:t>
              </w:r>
            </w:hyperlink>
            <w:hyperlink r:id="rId27" w:history="1">
              <w:r w:rsidRPr="0017620F">
                <w:t>https://github.com/dermatologist/openmrs-module-skinhelpdesk</w:t>
              </w:r>
            </w:hyperlink>
          </w:p>
        </w:tc>
      </w:tr>
      <w:tr w:rsidR="00215651" w14:paraId="472A2B79" w14:textId="77777777" w:rsidTr="006C50AC">
        <w:tc>
          <w:tcPr>
            <w:tcW w:w="1980" w:type="dxa"/>
          </w:tcPr>
          <w:p w14:paraId="1BE1E84B" w14:textId="77777777" w:rsidR="00215651" w:rsidRDefault="00215651" w:rsidP="006C50AC">
            <w:r>
              <w:t>[8]</w:t>
            </w:r>
          </w:p>
        </w:tc>
        <w:tc>
          <w:tcPr>
            <w:tcW w:w="6520" w:type="dxa"/>
          </w:tcPr>
          <w:p w14:paraId="44994649" w14:textId="77777777" w:rsidR="00215651" w:rsidRPr="0063002A" w:rsidRDefault="00215651" w:rsidP="006C50AC">
            <w:pPr>
              <w:rPr>
                <w:sz w:val="18"/>
              </w:rPr>
            </w:pPr>
            <w:r w:rsidRPr="00DC0741">
              <w:t>https://docs.microsoft.com/en-us/aspnet/index</w:t>
            </w:r>
          </w:p>
        </w:tc>
      </w:tr>
      <w:tr w:rsidR="00215651" w14:paraId="42965285" w14:textId="77777777" w:rsidTr="006C50AC">
        <w:tc>
          <w:tcPr>
            <w:tcW w:w="1980" w:type="dxa"/>
          </w:tcPr>
          <w:p w14:paraId="37D28957" w14:textId="77777777" w:rsidR="00215651" w:rsidRDefault="00215651" w:rsidP="006C50AC">
            <w:r>
              <w:t>[9]</w:t>
            </w:r>
          </w:p>
        </w:tc>
        <w:tc>
          <w:tcPr>
            <w:tcW w:w="6520" w:type="dxa"/>
          </w:tcPr>
          <w:p w14:paraId="22EB93EB" w14:textId="77777777" w:rsidR="00215651" w:rsidRDefault="00215651" w:rsidP="006C50AC">
            <w:r w:rsidRPr="00FD2586">
              <w:t>https://www.java.com/pt_BR/</w:t>
            </w:r>
          </w:p>
        </w:tc>
      </w:tr>
      <w:tr w:rsidR="00215651" w14:paraId="52982EAA" w14:textId="77777777" w:rsidTr="006C50AC">
        <w:tc>
          <w:tcPr>
            <w:tcW w:w="1980" w:type="dxa"/>
          </w:tcPr>
          <w:p w14:paraId="1BE8A258" w14:textId="77777777" w:rsidR="00215651" w:rsidRDefault="00215651" w:rsidP="006C50AC">
            <w:r>
              <w:t>[10]</w:t>
            </w:r>
          </w:p>
        </w:tc>
        <w:tc>
          <w:tcPr>
            <w:tcW w:w="6520" w:type="dxa"/>
          </w:tcPr>
          <w:p w14:paraId="46A8BE45" w14:textId="77777777" w:rsidR="00215651" w:rsidRPr="00FD2586" w:rsidRDefault="00215651" w:rsidP="006C50AC">
            <w:r w:rsidRPr="00FD2586">
              <w:t>https://nodejs.org/en/</w:t>
            </w:r>
          </w:p>
        </w:tc>
      </w:tr>
      <w:tr w:rsidR="00215651" w14:paraId="147917D4" w14:textId="77777777" w:rsidTr="006C50AC">
        <w:tc>
          <w:tcPr>
            <w:tcW w:w="1980" w:type="dxa"/>
          </w:tcPr>
          <w:p w14:paraId="3343022E" w14:textId="77777777" w:rsidR="00215651" w:rsidRDefault="00215651" w:rsidP="006C50AC">
            <w:r>
              <w:t>[11]</w:t>
            </w:r>
          </w:p>
        </w:tc>
        <w:tc>
          <w:tcPr>
            <w:tcW w:w="6520" w:type="dxa"/>
          </w:tcPr>
          <w:p w14:paraId="2CB7710F" w14:textId="77777777" w:rsidR="00215651" w:rsidRDefault="00215651" w:rsidP="006C50AC">
            <w:r w:rsidRPr="00315E72">
              <w:t>https://www.javascript.com/</w:t>
            </w:r>
          </w:p>
        </w:tc>
      </w:tr>
      <w:tr w:rsidR="00215651" w14:paraId="6CEA53E9" w14:textId="77777777" w:rsidTr="006C50AC">
        <w:tc>
          <w:tcPr>
            <w:tcW w:w="1980" w:type="dxa"/>
          </w:tcPr>
          <w:p w14:paraId="0493EF85" w14:textId="77777777" w:rsidR="00215651" w:rsidRDefault="00215651" w:rsidP="006C50AC">
            <w:r>
              <w:t>[12]</w:t>
            </w:r>
          </w:p>
        </w:tc>
        <w:tc>
          <w:tcPr>
            <w:tcW w:w="6520" w:type="dxa"/>
          </w:tcPr>
          <w:p w14:paraId="3A586A14" w14:textId="77777777" w:rsidR="00215651" w:rsidRDefault="00215651" w:rsidP="006C50AC">
            <w:r w:rsidRPr="00315E72">
              <w:t>https://medium.freecodecamp.org/what-is-an-api-in-english-please-b880a3214a82</w:t>
            </w:r>
          </w:p>
        </w:tc>
      </w:tr>
      <w:tr w:rsidR="00215651" w14:paraId="2C96C77B" w14:textId="77777777" w:rsidTr="006C50AC">
        <w:tc>
          <w:tcPr>
            <w:tcW w:w="1980" w:type="dxa"/>
          </w:tcPr>
          <w:p w14:paraId="74A1F8E5" w14:textId="77777777" w:rsidR="00215651" w:rsidRDefault="00215651" w:rsidP="006C50AC">
            <w:r>
              <w:t>[13]</w:t>
            </w:r>
          </w:p>
        </w:tc>
        <w:tc>
          <w:tcPr>
            <w:tcW w:w="6520" w:type="dxa"/>
          </w:tcPr>
          <w:p w14:paraId="04D64EB9" w14:textId="77777777" w:rsidR="00215651" w:rsidRDefault="00215651" w:rsidP="006C50AC">
            <w:r w:rsidRPr="00315E72">
              <w:t>https://www.restapitutorial.com/</w:t>
            </w:r>
          </w:p>
        </w:tc>
      </w:tr>
      <w:tr w:rsidR="00215651" w14:paraId="7A88CDFE" w14:textId="77777777" w:rsidTr="006C50AC">
        <w:tc>
          <w:tcPr>
            <w:tcW w:w="1980" w:type="dxa"/>
          </w:tcPr>
          <w:p w14:paraId="2F6F7CF8" w14:textId="77777777" w:rsidR="00215651" w:rsidRDefault="00215651" w:rsidP="006C50AC">
            <w:r>
              <w:t>[14]</w:t>
            </w:r>
          </w:p>
        </w:tc>
        <w:tc>
          <w:tcPr>
            <w:tcW w:w="6520" w:type="dxa"/>
          </w:tcPr>
          <w:p w14:paraId="631A1447" w14:textId="77777777" w:rsidR="00215651" w:rsidRDefault="00215651" w:rsidP="006C50AC">
            <w:hyperlink r:id="rId28" w:history="1">
              <w:r w:rsidRPr="00773CE4">
                <w:t>http://loopback.io/doc/</w:t>
              </w:r>
            </w:hyperlink>
          </w:p>
        </w:tc>
      </w:tr>
      <w:tr w:rsidR="00215651" w14:paraId="62D8252A" w14:textId="77777777" w:rsidTr="006C50AC">
        <w:tc>
          <w:tcPr>
            <w:tcW w:w="1980" w:type="dxa"/>
          </w:tcPr>
          <w:p w14:paraId="6D53802F" w14:textId="77777777" w:rsidR="00215651" w:rsidRDefault="00215651" w:rsidP="006C50AC">
            <w:pPr>
              <w:ind w:left="3540" w:hanging="3540"/>
            </w:pPr>
            <w:r>
              <w:t>[15]</w:t>
            </w:r>
          </w:p>
        </w:tc>
        <w:tc>
          <w:tcPr>
            <w:tcW w:w="6520" w:type="dxa"/>
          </w:tcPr>
          <w:p w14:paraId="37696F1B" w14:textId="77777777" w:rsidR="00215651" w:rsidRDefault="00215651" w:rsidP="006C50AC">
            <w:r w:rsidRPr="00EC7C40">
              <w:t>https://expressjs.com/</w:t>
            </w:r>
          </w:p>
        </w:tc>
      </w:tr>
      <w:tr w:rsidR="00215651" w14:paraId="4FF8921F" w14:textId="77777777" w:rsidTr="006C50AC">
        <w:tc>
          <w:tcPr>
            <w:tcW w:w="1980" w:type="dxa"/>
          </w:tcPr>
          <w:p w14:paraId="1916AB9B" w14:textId="77777777" w:rsidR="00215651" w:rsidRDefault="00215651" w:rsidP="006C50AC">
            <w:r>
              <w:t>[16]</w:t>
            </w:r>
          </w:p>
        </w:tc>
        <w:tc>
          <w:tcPr>
            <w:tcW w:w="6520" w:type="dxa"/>
          </w:tcPr>
          <w:p w14:paraId="15C209A4" w14:textId="77777777" w:rsidR="00215651" w:rsidRDefault="00215651" w:rsidP="006C50AC">
            <w:r w:rsidRPr="00315E72">
              <w:t>https://www.restapitutorial.com/</w:t>
            </w:r>
          </w:p>
        </w:tc>
      </w:tr>
      <w:tr w:rsidR="00215651" w14:paraId="3622484C" w14:textId="77777777" w:rsidTr="006C50AC">
        <w:tc>
          <w:tcPr>
            <w:tcW w:w="1980" w:type="dxa"/>
          </w:tcPr>
          <w:p w14:paraId="0E0A9C49" w14:textId="77777777" w:rsidR="00215651" w:rsidRDefault="00215651" w:rsidP="006C50AC">
            <w:r>
              <w:t>[17]</w:t>
            </w:r>
          </w:p>
        </w:tc>
        <w:tc>
          <w:tcPr>
            <w:tcW w:w="6520" w:type="dxa"/>
          </w:tcPr>
          <w:p w14:paraId="481A5B02" w14:textId="77777777" w:rsidR="00215651" w:rsidRDefault="00215651" w:rsidP="006C50AC">
            <w:r w:rsidRPr="00EC7C40">
              <w:t>https://www.mongodb.com/nosql-explained</w:t>
            </w:r>
          </w:p>
        </w:tc>
      </w:tr>
      <w:tr w:rsidR="00215651" w14:paraId="49BAE220" w14:textId="77777777" w:rsidTr="006C50AC">
        <w:tc>
          <w:tcPr>
            <w:tcW w:w="1980" w:type="dxa"/>
          </w:tcPr>
          <w:p w14:paraId="5C3C6D04" w14:textId="77777777" w:rsidR="00215651" w:rsidRDefault="00215651" w:rsidP="006C50AC">
            <w:r>
              <w:t>[18]</w:t>
            </w:r>
          </w:p>
        </w:tc>
        <w:tc>
          <w:tcPr>
            <w:tcW w:w="6520" w:type="dxa"/>
          </w:tcPr>
          <w:p w14:paraId="152F1164" w14:textId="77777777" w:rsidR="00215651" w:rsidRDefault="00215651" w:rsidP="006C50AC">
            <w:r w:rsidRPr="00563066">
              <w:t>https://www.codecademy.com/articles/what-is-rdbms-sql</w:t>
            </w:r>
          </w:p>
        </w:tc>
      </w:tr>
      <w:tr w:rsidR="00215651" w14:paraId="5348BA05" w14:textId="77777777" w:rsidTr="006C50AC">
        <w:tc>
          <w:tcPr>
            <w:tcW w:w="1980" w:type="dxa"/>
          </w:tcPr>
          <w:p w14:paraId="2181B354" w14:textId="77777777" w:rsidR="00215651" w:rsidRDefault="00215651" w:rsidP="006C50AC">
            <w:r>
              <w:t>[19]</w:t>
            </w:r>
          </w:p>
        </w:tc>
        <w:tc>
          <w:tcPr>
            <w:tcW w:w="6520" w:type="dxa"/>
          </w:tcPr>
          <w:p w14:paraId="07C95EDB" w14:textId="77777777" w:rsidR="00215651" w:rsidRDefault="00215651" w:rsidP="006C50AC">
            <w:hyperlink r:id="rId29" w:history="1">
              <w:r w:rsidRPr="00773CE4">
                <w:t>https://www.mongodb.com</w:t>
              </w:r>
            </w:hyperlink>
          </w:p>
        </w:tc>
      </w:tr>
      <w:tr w:rsidR="00215651" w14:paraId="34414355" w14:textId="77777777" w:rsidTr="006C50AC">
        <w:tc>
          <w:tcPr>
            <w:tcW w:w="1980" w:type="dxa"/>
          </w:tcPr>
          <w:p w14:paraId="28153014" w14:textId="77777777" w:rsidR="00215651" w:rsidRDefault="00215651" w:rsidP="006C50AC">
            <w:r>
              <w:t>[20]</w:t>
            </w:r>
          </w:p>
        </w:tc>
        <w:tc>
          <w:tcPr>
            <w:tcW w:w="6520" w:type="dxa"/>
          </w:tcPr>
          <w:p w14:paraId="4FE23612" w14:textId="77777777" w:rsidR="00215651" w:rsidRDefault="00215651" w:rsidP="006C50AC">
            <w:hyperlink r:id="rId30" w:tgtFrame="_blank" w:history="1">
              <w:r w:rsidRPr="00DC0741">
                <w:t>https://en.wikipedia.org/wiki/Document-oriented_database</w:t>
              </w:r>
            </w:hyperlink>
          </w:p>
        </w:tc>
      </w:tr>
      <w:tr w:rsidR="00215651" w14:paraId="08C62B05" w14:textId="77777777" w:rsidTr="006C50AC">
        <w:tc>
          <w:tcPr>
            <w:tcW w:w="1980" w:type="dxa"/>
          </w:tcPr>
          <w:p w14:paraId="46C0D1D8" w14:textId="77777777" w:rsidR="00215651" w:rsidRDefault="00215651" w:rsidP="006C50AC">
            <w:r>
              <w:t>[21]</w:t>
            </w:r>
          </w:p>
        </w:tc>
        <w:tc>
          <w:tcPr>
            <w:tcW w:w="6520" w:type="dxa"/>
          </w:tcPr>
          <w:p w14:paraId="6E3F2D9F" w14:textId="77777777" w:rsidR="00215651" w:rsidRDefault="00215651" w:rsidP="006C50AC">
            <w:r w:rsidRPr="00E84721">
              <w:t>https://www.instantssl.com/ssl-certificate-products/https.html</w:t>
            </w:r>
          </w:p>
        </w:tc>
      </w:tr>
    </w:tbl>
    <w:p w14:paraId="356D14D7" w14:textId="77777777" w:rsidR="00215651" w:rsidRDefault="00215651" w:rsidP="00215651">
      <w:r>
        <w:br w:type="page"/>
      </w:r>
    </w:p>
    <w:p w14:paraId="34C55486" w14:textId="77777777" w:rsidR="00215651" w:rsidRDefault="00215651" w:rsidP="00215651">
      <w:pPr>
        <w:pStyle w:val="Ttulo1"/>
        <w:rPr>
          <w:rFonts w:eastAsia="Calibri"/>
        </w:rPr>
      </w:pPr>
      <w:bookmarkStart w:id="64" w:name="_Toc519354021"/>
      <w:r>
        <w:rPr>
          <w:rFonts w:eastAsia="Calibri"/>
        </w:rPr>
        <w:lastRenderedPageBreak/>
        <w:t>Bibliografia</w:t>
      </w:r>
      <w:bookmarkEnd w:id="64"/>
      <w:r>
        <w:rPr>
          <w:rFonts w:eastAsia="Calibri"/>
        </w:rPr>
        <w:t xml:space="preserve"> </w:t>
      </w:r>
    </w:p>
    <w:p w14:paraId="1148590C" w14:textId="77777777" w:rsidR="00215651" w:rsidRDefault="00215651" w:rsidP="00215651">
      <w:r>
        <w:t>As informações sobre o conteúdo das fichas de Utente, foram recolhidas com ajuda de profissionais da saúde e dos livros seguintes:</w:t>
      </w:r>
    </w:p>
    <w:p w14:paraId="1F8CD5F6" w14:textId="77777777" w:rsidR="00215651" w:rsidRPr="00C566AB" w:rsidRDefault="00215651" w:rsidP="00215651">
      <w:pPr>
        <w:rPr>
          <w:rFonts w:ascii="Helvetica" w:eastAsia="Times New Roman" w:hAnsi="Helvetica" w:cs="Helvetica"/>
          <w:iCs/>
          <w:sz w:val="20"/>
          <w:szCs w:val="23"/>
          <w:lang w:eastAsia="pt-PT"/>
        </w:rPr>
      </w:pPr>
      <w:proofErr w:type="spellStart"/>
      <w:r w:rsidRPr="00C566AB">
        <w:rPr>
          <w:rFonts w:ascii="Helvetica" w:eastAsia="Times New Roman" w:hAnsi="Helvetica" w:cs="Helvetica"/>
          <w:iCs/>
          <w:sz w:val="20"/>
          <w:szCs w:val="23"/>
          <w:lang w:eastAsia="pt-PT"/>
        </w:rPr>
        <w:t>F.Guerra</w:t>
      </w:r>
      <w:proofErr w:type="spellEnd"/>
      <w:r w:rsidRPr="00C566AB">
        <w:rPr>
          <w:rFonts w:ascii="Helvetica" w:eastAsia="Times New Roman" w:hAnsi="Helvetica" w:cs="Helvetica"/>
          <w:iCs/>
          <w:sz w:val="20"/>
          <w:szCs w:val="23"/>
          <w:lang w:eastAsia="pt-PT"/>
        </w:rPr>
        <w:t xml:space="preserve"> Rodrigo e al., Dermatologia - Ficheiro </w:t>
      </w:r>
      <w:proofErr w:type="gramStart"/>
      <w:r w:rsidRPr="00C566AB">
        <w:rPr>
          <w:rFonts w:ascii="Helvetica" w:eastAsia="Times New Roman" w:hAnsi="Helvetica" w:cs="Helvetica"/>
          <w:iCs/>
          <w:sz w:val="20"/>
          <w:szCs w:val="23"/>
          <w:lang w:eastAsia="pt-PT"/>
        </w:rPr>
        <w:t>Clinico</w:t>
      </w:r>
      <w:proofErr w:type="gramEnd"/>
      <w:r w:rsidRPr="00C566AB">
        <w:rPr>
          <w:rFonts w:ascii="Helvetica" w:eastAsia="Times New Roman" w:hAnsi="Helvetica" w:cs="Helvetica"/>
          <w:iCs/>
          <w:sz w:val="20"/>
          <w:szCs w:val="23"/>
          <w:lang w:eastAsia="pt-PT"/>
        </w:rPr>
        <w:t xml:space="preserve"> (inclui CD-ROM) - 4.ª edição, Fundação Calouste Gulbenkian, junho de 2010, ISBN: 9789723113167</w:t>
      </w:r>
    </w:p>
    <w:p w14:paraId="78F90579" w14:textId="77777777" w:rsidR="00215651" w:rsidRPr="00102E9A" w:rsidRDefault="00215651" w:rsidP="00215651">
      <w:pPr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</w:pPr>
      <w:r w:rsidRPr="00C566AB">
        <w:rPr>
          <w:rFonts w:ascii="Helvetica" w:eastAsia="Times New Roman" w:hAnsi="Helvetica" w:cs="Helvetica"/>
          <w:iCs/>
          <w:sz w:val="20"/>
          <w:szCs w:val="23"/>
          <w:lang w:eastAsia="pt-PT"/>
        </w:rPr>
        <w:t xml:space="preserve"> </w:t>
      </w:r>
      <w:proofErr w:type="spellStart"/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>Kail</w:t>
      </w:r>
      <w:proofErr w:type="spellEnd"/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>, Robert V (2011), Children and Their Development (6th Edition) (</w:t>
      </w:r>
      <w:proofErr w:type="spellStart"/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>Mydevelopmentlab</w:t>
      </w:r>
      <w:proofErr w:type="spellEnd"/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 xml:space="preserve"> Series), Englewood Cliffs, N.J: Prentice Hall, ISBN: 0205034942 </w:t>
      </w:r>
    </w:p>
    <w:p w14:paraId="19BC8301" w14:textId="0B3789AD" w:rsidR="00A772C8" w:rsidRPr="00215651" w:rsidRDefault="00215651" w:rsidP="00A772C8">
      <w:pPr>
        <w:rPr>
          <w:color w:val="4472C4" w:themeColor="accent1"/>
          <w:lang w:val="en-GB"/>
        </w:rPr>
      </w:pPr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 xml:space="preserve">Klaus Wolff, Richard Allen Johnson, Arturo Saavedra, Ellen K. </w:t>
      </w:r>
      <w:proofErr w:type="spellStart"/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>Roh</w:t>
      </w:r>
      <w:proofErr w:type="spellEnd"/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 xml:space="preserve">, Fitzpatrick's Color Atlas, 8th Ed, – 16 Mar 2017, </w:t>
      </w:r>
      <w:proofErr w:type="spellStart"/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>McGrawHill</w:t>
      </w:r>
      <w:proofErr w:type="spellEnd"/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 xml:space="preserve"> Education, </w:t>
      </w:r>
      <w:proofErr w:type="spellStart"/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>isbn</w:t>
      </w:r>
      <w:proofErr w:type="spellEnd"/>
      <w:r w:rsidRPr="00102E9A">
        <w:rPr>
          <w:rFonts w:ascii="Helvetica" w:eastAsia="Times New Roman" w:hAnsi="Helvetica" w:cs="Helvetica"/>
          <w:iCs/>
          <w:sz w:val="20"/>
          <w:szCs w:val="23"/>
          <w:lang w:val="en-US" w:eastAsia="pt-PT"/>
        </w:rPr>
        <w:t>: 9781259642197</w:t>
      </w:r>
      <w:r w:rsidR="00A772C8" w:rsidRPr="00215651">
        <w:rPr>
          <w:color w:val="4472C4" w:themeColor="accent1"/>
          <w:lang w:val="en-GB"/>
        </w:rPr>
        <w:br w:type="page"/>
      </w:r>
    </w:p>
    <w:p w14:paraId="5CBAE6A7" w14:textId="282BBF81" w:rsidR="007211DB" w:rsidRPr="002271E6" w:rsidRDefault="007211DB" w:rsidP="00B02E64">
      <w:pPr>
        <w:rPr>
          <w:lang w:val="en-US"/>
        </w:rPr>
      </w:pPr>
    </w:p>
    <w:sectPr w:rsidR="007211DB" w:rsidRPr="002271E6" w:rsidSect="00A4782B"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21F2C" w14:textId="77777777" w:rsidR="00143811" w:rsidRDefault="00143811" w:rsidP="00B93422">
      <w:pPr>
        <w:spacing w:after="0" w:line="240" w:lineRule="auto"/>
      </w:pPr>
      <w:r>
        <w:separator/>
      </w:r>
    </w:p>
  </w:endnote>
  <w:endnote w:type="continuationSeparator" w:id="0">
    <w:p w14:paraId="5FE1B108" w14:textId="77777777" w:rsidR="00143811" w:rsidRDefault="00143811" w:rsidP="00B9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B8573" w14:textId="77777777" w:rsidR="006C50AC" w:rsidRDefault="006C50AC" w:rsidP="00D95352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1165777"/>
      <w:docPartObj>
        <w:docPartGallery w:val="Page Numbers (Bottom of Page)"/>
        <w:docPartUnique/>
      </w:docPartObj>
    </w:sdtPr>
    <w:sdtContent>
      <w:p w14:paraId="56CF2BC6" w14:textId="0B07305C" w:rsidR="006C50AC" w:rsidRDefault="006C50A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64CF3B3F" w14:textId="77777777" w:rsidR="006C50AC" w:rsidRDefault="006C50AC" w:rsidP="00D95352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C57DF" w14:textId="77777777" w:rsidR="00143811" w:rsidRDefault="00143811" w:rsidP="00B93422">
      <w:pPr>
        <w:spacing w:after="0" w:line="240" w:lineRule="auto"/>
      </w:pPr>
      <w:r>
        <w:separator/>
      </w:r>
    </w:p>
  </w:footnote>
  <w:footnote w:type="continuationSeparator" w:id="0">
    <w:p w14:paraId="31E22FFA" w14:textId="77777777" w:rsidR="00143811" w:rsidRDefault="00143811" w:rsidP="00B9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A0265" w14:textId="77777777" w:rsidR="006C50AC" w:rsidRDefault="006C50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860"/>
    <w:multiLevelType w:val="hybridMultilevel"/>
    <w:tmpl w:val="90DA7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2C2"/>
    <w:multiLevelType w:val="hybridMultilevel"/>
    <w:tmpl w:val="2EAE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0AB"/>
    <w:multiLevelType w:val="hybridMultilevel"/>
    <w:tmpl w:val="8F1E0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1918"/>
    <w:multiLevelType w:val="hybridMultilevel"/>
    <w:tmpl w:val="C8922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3275"/>
    <w:multiLevelType w:val="multilevel"/>
    <w:tmpl w:val="E75E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806F89"/>
    <w:multiLevelType w:val="hybridMultilevel"/>
    <w:tmpl w:val="FE1C31D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10E4154"/>
    <w:multiLevelType w:val="hybridMultilevel"/>
    <w:tmpl w:val="C47EC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B26D1"/>
    <w:multiLevelType w:val="hybridMultilevel"/>
    <w:tmpl w:val="6726A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83546"/>
    <w:multiLevelType w:val="hybridMultilevel"/>
    <w:tmpl w:val="0A301804"/>
    <w:lvl w:ilvl="0" w:tplc="A81CEB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7EBB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BCD9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BAFA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76B4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F80E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8EBD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DC92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A86C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5DD3E0D"/>
    <w:multiLevelType w:val="hybridMultilevel"/>
    <w:tmpl w:val="B32E8F3C"/>
    <w:lvl w:ilvl="0" w:tplc="89923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2583F"/>
    <w:multiLevelType w:val="hybridMultilevel"/>
    <w:tmpl w:val="74AA1A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953A5"/>
    <w:multiLevelType w:val="hybridMultilevel"/>
    <w:tmpl w:val="25DCCF9E"/>
    <w:lvl w:ilvl="0" w:tplc="77962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713F0"/>
    <w:multiLevelType w:val="multilevel"/>
    <w:tmpl w:val="1E6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F2898"/>
    <w:multiLevelType w:val="hybridMultilevel"/>
    <w:tmpl w:val="F760AD1E"/>
    <w:lvl w:ilvl="0" w:tplc="D29C5A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D06E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CEAB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1A64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369E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B466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62FC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0279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862E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3840EBC"/>
    <w:multiLevelType w:val="hybridMultilevel"/>
    <w:tmpl w:val="0444012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865455E"/>
    <w:multiLevelType w:val="multilevel"/>
    <w:tmpl w:val="B6DA7D5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6" w15:restartNumberingAfterBreak="0">
    <w:nsid w:val="38BE1EF4"/>
    <w:multiLevelType w:val="multilevel"/>
    <w:tmpl w:val="78DAB1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9F2415C"/>
    <w:multiLevelType w:val="hybridMultilevel"/>
    <w:tmpl w:val="3B42AA2E"/>
    <w:lvl w:ilvl="0" w:tplc="46549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70A07"/>
    <w:multiLevelType w:val="hybridMultilevel"/>
    <w:tmpl w:val="CCD48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61801"/>
    <w:multiLevelType w:val="hybridMultilevel"/>
    <w:tmpl w:val="222C739E"/>
    <w:lvl w:ilvl="0" w:tplc="0816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 w15:restartNumberingAfterBreak="0">
    <w:nsid w:val="4582524D"/>
    <w:multiLevelType w:val="multilevel"/>
    <w:tmpl w:val="3B6863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73E572E"/>
    <w:multiLevelType w:val="hybridMultilevel"/>
    <w:tmpl w:val="8FB0F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91AEB"/>
    <w:multiLevelType w:val="multilevel"/>
    <w:tmpl w:val="BD48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B5A45"/>
    <w:multiLevelType w:val="hybridMultilevel"/>
    <w:tmpl w:val="83BE7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C0183"/>
    <w:multiLevelType w:val="multilevel"/>
    <w:tmpl w:val="6A2A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C81CA1"/>
    <w:multiLevelType w:val="hybridMultilevel"/>
    <w:tmpl w:val="2480BD30"/>
    <w:lvl w:ilvl="0" w:tplc="08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6" w15:restartNumberingAfterBreak="0">
    <w:nsid w:val="59986327"/>
    <w:multiLevelType w:val="hybridMultilevel"/>
    <w:tmpl w:val="19BEF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45269"/>
    <w:multiLevelType w:val="hybridMultilevel"/>
    <w:tmpl w:val="B7E44E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FE35FD"/>
    <w:multiLevelType w:val="hybridMultilevel"/>
    <w:tmpl w:val="D6BC9C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345E6"/>
    <w:multiLevelType w:val="hybridMultilevel"/>
    <w:tmpl w:val="A63A8F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13B96"/>
    <w:multiLevelType w:val="multilevel"/>
    <w:tmpl w:val="6772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7311A"/>
    <w:multiLevelType w:val="hybridMultilevel"/>
    <w:tmpl w:val="DD663B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72CB3"/>
    <w:multiLevelType w:val="hybridMultilevel"/>
    <w:tmpl w:val="052002D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E63FE8"/>
    <w:multiLevelType w:val="hybridMultilevel"/>
    <w:tmpl w:val="AD5EA57E"/>
    <w:lvl w:ilvl="0" w:tplc="45A8CC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8A5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6F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E6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89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EB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2D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2E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40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711DA"/>
    <w:multiLevelType w:val="hybridMultilevel"/>
    <w:tmpl w:val="0658E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A33DB"/>
    <w:multiLevelType w:val="multilevel"/>
    <w:tmpl w:val="0D6666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6" w15:restartNumberingAfterBreak="0">
    <w:nsid w:val="69401785"/>
    <w:multiLevelType w:val="hybridMultilevel"/>
    <w:tmpl w:val="DAD84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A6AF4"/>
    <w:multiLevelType w:val="multilevel"/>
    <w:tmpl w:val="BF8253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0710229"/>
    <w:multiLevelType w:val="hybridMultilevel"/>
    <w:tmpl w:val="2EDC1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606519"/>
    <w:multiLevelType w:val="multilevel"/>
    <w:tmpl w:val="5A9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343505"/>
    <w:multiLevelType w:val="hybridMultilevel"/>
    <w:tmpl w:val="5BBCAE92"/>
    <w:lvl w:ilvl="0" w:tplc="8E5E40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40FF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3E82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F4CB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F831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34CF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B641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D23E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CEA9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3"/>
  </w:num>
  <w:num w:numId="3">
    <w:abstractNumId w:val="36"/>
  </w:num>
  <w:num w:numId="4">
    <w:abstractNumId w:val="9"/>
  </w:num>
  <w:num w:numId="5">
    <w:abstractNumId w:val="17"/>
  </w:num>
  <w:num w:numId="6">
    <w:abstractNumId w:val="11"/>
  </w:num>
  <w:num w:numId="7">
    <w:abstractNumId w:val="34"/>
  </w:num>
  <w:num w:numId="8">
    <w:abstractNumId w:val="33"/>
  </w:num>
  <w:num w:numId="9">
    <w:abstractNumId w:val="5"/>
  </w:num>
  <w:num w:numId="10">
    <w:abstractNumId w:val="30"/>
  </w:num>
  <w:num w:numId="11">
    <w:abstractNumId w:val="12"/>
  </w:num>
  <w:num w:numId="12">
    <w:abstractNumId w:val="39"/>
  </w:num>
  <w:num w:numId="13">
    <w:abstractNumId w:val="24"/>
  </w:num>
  <w:num w:numId="14">
    <w:abstractNumId w:val="26"/>
  </w:num>
  <w:num w:numId="15">
    <w:abstractNumId w:val="0"/>
  </w:num>
  <w:num w:numId="16">
    <w:abstractNumId w:val="2"/>
  </w:num>
  <w:num w:numId="17">
    <w:abstractNumId w:val="28"/>
  </w:num>
  <w:num w:numId="18">
    <w:abstractNumId w:val="21"/>
  </w:num>
  <w:num w:numId="19">
    <w:abstractNumId w:val="18"/>
  </w:num>
  <w:num w:numId="20">
    <w:abstractNumId w:val="32"/>
  </w:num>
  <w:num w:numId="21">
    <w:abstractNumId w:val="8"/>
  </w:num>
  <w:num w:numId="22">
    <w:abstractNumId w:val="40"/>
  </w:num>
  <w:num w:numId="23">
    <w:abstractNumId w:val="27"/>
  </w:num>
  <w:num w:numId="24">
    <w:abstractNumId w:val="13"/>
  </w:num>
  <w:num w:numId="25">
    <w:abstractNumId w:val="7"/>
  </w:num>
  <w:num w:numId="26">
    <w:abstractNumId w:val="31"/>
  </w:num>
  <w:num w:numId="27">
    <w:abstractNumId w:val="29"/>
  </w:num>
  <w:num w:numId="28">
    <w:abstractNumId w:val="6"/>
  </w:num>
  <w:num w:numId="29">
    <w:abstractNumId w:val="1"/>
  </w:num>
  <w:num w:numId="30">
    <w:abstractNumId w:val="22"/>
  </w:num>
  <w:num w:numId="31">
    <w:abstractNumId w:val="25"/>
  </w:num>
  <w:num w:numId="32">
    <w:abstractNumId w:val="14"/>
  </w:num>
  <w:num w:numId="33">
    <w:abstractNumId w:val="19"/>
  </w:num>
  <w:num w:numId="34">
    <w:abstractNumId w:val="20"/>
  </w:num>
  <w:num w:numId="35">
    <w:abstractNumId w:val="37"/>
  </w:num>
  <w:num w:numId="36">
    <w:abstractNumId w:val="15"/>
  </w:num>
  <w:num w:numId="37">
    <w:abstractNumId w:val="4"/>
  </w:num>
  <w:num w:numId="38">
    <w:abstractNumId w:val="35"/>
  </w:num>
  <w:num w:numId="39">
    <w:abstractNumId w:val="16"/>
  </w:num>
  <w:num w:numId="40">
    <w:abstractNumId w:val="10"/>
  </w:num>
  <w:num w:numId="41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is Moreira">
    <w15:presenceInfo w15:providerId="AD" w15:userId="S-1-12-1-887395456-1075522027-1156564153-1933375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4B"/>
    <w:rsid w:val="00000607"/>
    <w:rsid w:val="00013CFD"/>
    <w:rsid w:val="000211A6"/>
    <w:rsid w:val="00025C8C"/>
    <w:rsid w:val="000268F8"/>
    <w:rsid w:val="0003275D"/>
    <w:rsid w:val="00034E1C"/>
    <w:rsid w:val="00044CC2"/>
    <w:rsid w:val="00046702"/>
    <w:rsid w:val="0005425C"/>
    <w:rsid w:val="00065B3D"/>
    <w:rsid w:val="0006756E"/>
    <w:rsid w:val="0007331C"/>
    <w:rsid w:val="00074FC5"/>
    <w:rsid w:val="00077BCC"/>
    <w:rsid w:val="00081655"/>
    <w:rsid w:val="000860EC"/>
    <w:rsid w:val="000967E3"/>
    <w:rsid w:val="000A0A01"/>
    <w:rsid w:val="000A3600"/>
    <w:rsid w:val="000A3BDE"/>
    <w:rsid w:val="000A790C"/>
    <w:rsid w:val="000B1938"/>
    <w:rsid w:val="000B36AF"/>
    <w:rsid w:val="000B4F8C"/>
    <w:rsid w:val="000B6C13"/>
    <w:rsid w:val="000D0E80"/>
    <w:rsid w:val="000D1CE8"/>
    <w:rsid w:val="000D5DF5"/>
    <w:rsid w:val="000E3993"/>
    <w:rsid w:val="000F021B"/>
    <w:rsid w:val="000F4DB8"/>
    <w:rsid w:val="00102E9A"/>
    <w:rsid w:val="00106F98"/>
    <w:rsid w:val="00107CCD"/>
    <w:rsid w:val="00112B7A"/>
    <w:rsid w:val="00123279"/>
    <w:rsid w:val="001232DF"/>
    <w:rsid w:val="00130612"/>
    <w:rsid w:val="00130645"/>
    <w:rsid w:val="00132B13"/>
    <w:rsid w:val="00143811"/>
    <w:rsid w:val="00144C1C"/>
    <w:rsid w:val="00147071"/>
    <w:rsid w:val="0015131F"/>
    <w:rsid w:val="00151B83"/>
    <w:rsid w:val="001520AC"/>
    <w:rsid w:val="0015326F"/>
    <w:rsid w:val="001544E9"/>
    <w:rsid w:val="00164CC8"/>
    <w:rsid w:val="00167A73"/>
    <w:rsid w:val="001731A0"/>
    <w:rsid w:val="0017620F"/>
    <w:rsid w:val="00187A26"/>
    <w:rsid w:val="00190C20"/>
    <w:rsid w:val="00191916"/>
    <w:rsid w:val="00192A14"/>
    <w:rsid w:val="00195631"/>
    <w:rsid w:val="00195CDF"/>
    <w:rsid w:val="001A0C6E"/>
    <w:rsid w:val="001A4E10"/>
    <w:rsid w:val="001A6F2F"/>
    <w:rsid w:val="001B1C75"/>
    <w:rsid w:val="001B3156"/>
    <w:rsid w:val="001B4E70"/>
    <w:rsid w:val="001C23FB"/>
    <w:rsid w:val="001C5708"/>
    <w:rsid w:val="001E6CE4"/>
    <w:rsid w:val="001F1442"/>
    <w:rsid w:val="001F7DC9"/>
    <w:rsid w:val="002026B2"/>
    <w:rsid w:val="002039D4"/>
    <w:rsid w:val="002124BD"/>
    <w:rsid w:val="00215651"/>
    <w:rsid w:val="002157A3"/>
    <w:rsid w:val="00226E7C"/>
    <w:rsid w:val="002271E6"/>
    <w:rsid w:val="00230AF5"/>
    <w:rsid w:val="002344F5"/>
    <w:rsid w:val="0023665E"/>
    <w:rsid w:val="002426E1"/>
    <w:rsid w:val="00243072"/>
    <w:rsid w:val="00246167"/>
    <w:rsid w:val="002514EC"/>
    <w:rsid w:val="002555A4"/>
    <w:rsid w:val="002557DE"/>
    <w:rsid w:val="00260AD5"/>
    <w:rsid w:val="0027505C"/>
    <w:rsid w:val="002835FD"/>
    <w:rsid w:val="002859EE"/>
    <w:rsid w:val="00291900"/>
    <w:rsid w:val="00292972"/>
    <w:rsid w:val="002B162A"/>
    <w:rsid w:val="002B653A"/>
    <w:rsid w:val="002B7B8D"/>
    <w:rsid w:val="002D0CC6"/>
    <w:rsid w:val="002D134D"/>
    <w:rsid w:val="002D1DE3"/>
    <w:rsid w:val="002D56DD"/>
    <w:rsid w:val="002D6985"/>
    <w:rsid w:val="002E0202"/>
    <w:rsid w:val="002E7D96"/>
    <w:rsid w:val="002F2D46"/>
    <w:rsid w:val="002F4DD6"/>
    <w:rsid w:val="002F5A06"/>
    <w:rsid w:val="002F5D4B"/>
    <w:rsid w:val="002F66FB"/>
    <w:rsid w:val="002F7145"/>
    <w:rsid w:val="00300F3D"/>
    <w:rsid w:val="00306B32"/>
    <w:rsid w:val="00312689"/>
    <w:rsid w:val="00313450"/>
    <w:rsid w:val="003151C1"/>
    <w:rsid w:val="00315E72"/>
    <w:rsid w:val="00320C8D"/>
    <w:rsid w:val="00323416"/>
    <w:rsid w:val="003264DC"/>
    <w:rsid w:val="00331E74"/>
    <w:rsid w:val="003320AA"/>
    <w:rsid w:val="00335C69"/>
    <w:rsid w:val="00335F55"/>
    <w:rsid w:val="00340923"/>
    <w:rsid w:val="00344ACC"/>
    <w:rsid w:val="00347A0C"/>
    <w:rsid w:val="00352ED5"/>
    <w:rsid w:val="003613B2"/>
    <w:rsid w:val="00373CB1"/>
    <w:rsid w:val="00374B62"/>
    <w:rsid w:val="00374F04"/>
    <w:rsid w:val="003752EA"/>
    <w:rsid w:val="0037592C"/>
    <w:rsid w:val="003761FA"/>
    <w:rsid w:val="003865CA"/>
    <w:rsid w:val="003878D5"/>
    <w:rsid w:val="00390114"/>
    <w:rsid w:val="00394586"/>
    <w:rsid w:val="003B296E"/>
    <w:rsid w:val="003B514B"/>
    <w:rsid w:val="003B5EA5"/>
    <w:rsid w:val="003D5059"/>
    <w:rsid w:val="003D63B0"/>
    <w:rsid w:val="003E3325"/>
    <w:rsid w:val="003E671F"/>
    <w:rsid w:val="003F5329"/>
    <w:rsid w:val="003F55DE"/>
    <w:rsid w:val="003F5D7D"/>
    <w:rsid w:val="00401B7A"/>
    <w:rsid w:val="004034DE"/>
    <w:rsid w:val="00406455"/>
    <w:rsid w:val="004177C6"/>
    <w:rsid w:val="00420ECF"/>
    <w:rsid w:val="00437B5F"/>
    <w:rsid w:val="004438AA"/>
    <w:rsid w:val="0044453F"/>
    <w:rsid w:val="00451A7C"/>
    <w:rsid w:val="004610E1"/>
    <w:rsid w:val="004663F4"/>
    <w:rsid w:val="00470F3A"/>
    <w:rsid w:val="00474E2D"/>
    <w:rsid w:val="004775C5"/>
    <w:rsid w:val="00480034"/>
    <w:rsid w:val="004A2F6F"/>
    <w:rsid w:val="004A3BBE"/>
    <w:rsid w:val="004B0616"/>
    <w:rsid w:val="004B3435"/>
    <w:rsid w:val="004B55D4"/>
    <w:rsid w:val="004D422B"/>
    <w:rsid w:val="004D79C5"/>
    <w:rsid w:val="004E05D2"/>
    <w:rsid w:val="004E085A"/>
    <w:rsid w:val="004E2600"/>
    <w:rsid w:val="004F00D7"/>
    <w:rsid w:val="00502B44"/>
    <w:rsid w:val="00504AEE"/>
    <w:rsid w:val="0050539D"/>
    <w:rsid w:val="00507069"/>
    <w:rsid w:val="005132D9"/>
    <w:rsid w:val="00513396"/>
    <w:rsid w:val="00535F33"/>
    <w:rsid w:val="0053678A"/>
    <w:rsid w:val="00541F07"/>
    <w:rsid w:val="005444F5"/>
    <w:rsid w:val="00545BF0"/>
    <w:rsid w:val="00552624"/>
    <w:rsid w:val="005561DF"/>
    <w:rsid w:val="005563F3"/>
    <w:rsid w:val="00563066"/>
    <w:rsid w:val="00564C6C"/>
    <w:rsid w:val="005736D3"/>
    <w:rsid w:val="00575AB4"/>
    <w:rsid w:val="0058059D"/>
    <w:rsid w:val="0059228D"/>
    <w:rsid w:val="00596955"/>
    <w:rsid w:val="005A5ABB"/>
    <w:rsid w:val="005A6D1E"/>
    <w:rsid w:val="005B310E"/>
    <w:rsid w:val="005B7C5F"/>
    <w:rsid w:val="005C06AB"/>
    <w:rsid w:val="005C1D98"/>
    <w:rsid w:val="005C2356"/>
    <w:rsid w:val="005C26E0"/>
    <w:rsid w:val="005C5AB3"/>
    <w:rsid w:val="005D219D"/>
    <w:rsid w:val="005D2777"/>
    <w:rsid w:val="005D456E"/>
    <w:rsid w:val="005D4B60"/>
    <w:rsid w:val="005D65DA"/>
    <w:rsid w:val="005D6D97"/>
    <w:rsid w:val="005E383E"/>
    <w:rsid w:val="005F0DFB"/>
    <w:rsid w:val="005F6914"/>
    <w:rsid w:val="006056F8"/>
    <w:rsid w:val="0061389E"/>
    <w:rsid w:val="00614318"/>
    <w:rsid w:val="00616195"/>
    <w:rsid w:val="0063002A"/>
    <w:rsid w:val="00630869"/>
    <w:rsid w:val="00631C2B"/>
    <w:rsid w:val="006351D2"/>
    <w:rsid w:val="006449E2"/>
    <w:rsid w:val="00650F6D"/>
    <w:rsid w:val="00657393"/>
    <w:rsid w:val="00661B6F"/>
    <w:rsid w:val="0066644D"/>
    <w:rsid w:val="00671FA3"/>
    <w:rsid w:val="0067511E"/>
    <w:rsid w:val="00691587"/>
    <w:rsid w:val="00692960"/>
    <w:rsid w:val="00692B0A"/>
    <w:rsid w:val="006961D1"/>
    <w:rsid w:val="006A1A0C"/>
    <w:rsid w:val="006A7B98"/>
    <w:rsid w:val="006B484E"/>
    <w:rsid w:val="006B7E99"/>
    <w:rsid w:val="006C419B"/>
    <w:rsid w:val="006C50AC"/>
    <w:rsid w:val="006D0505"/>
    <w:rsid w:val="006E09C9"/>
    <w:rsid w:val="006E0B59"/>
    <w:rsid w:val="006E5F78"/>
    <w:rsid w:val="006F007D"/>
    <w:rsid w:val="006F63C0"/>
    <w:rsid w:val="0070158E"/>
    <w:rsid w:val="007023DB"/>
    <w:rsid w:val="0070244C"/>
    <w:rsid w:val="0070746F"/>
    <w:rsid w:val="0072064A"/>
    <w:rsid w:val="007211DB"/>
    <w:rsid w:val="00721644"/>
    <w:rsid w:val="0072414C"/>
    <w:rsid w:val="00740BE8"/>
    <w:rsid w:val="0074298A"/>
    <w:rsid w:val="00747CF5"/>
    <w:rsid w:val="00754AF9"/>
    <w:rsid w:val="007643FB"/>
    <w:rsid w:val="007708D5"/>
    <w:rsid w:val="0077135A"/>
    <w:rsid w:val="00773CE4"/>
    <w:rsid w:val="0077670C"/>
    <w:rsid w:val="007822EC"/>
    <w:rsid w:val="00785351"/>
    <w:rsid w:val="0079130D"/>
    <w:rsid w:val="0079174E"/>
    <w:rsid w:val="00791768"/>
    <w:rsid w:val="00792259"/>
    <w:rsid w:val="0079704F"/>
    <w:rsid w:val="007A54DE"/>
    <w:rsid w:val="007A6CC8"/>
    <w:rsid w:val="007B0F9B"/>
    <w:rsid w:val="007B1829"/>
    <w:rsid w:val="007B2D87"/>
    <w:rsid w:val="007B6234"/>
    <w:rsid w:val="007C056A"/>
    <w:rsid w:val="007C18E3"/>
    <w:rsid w:val="007C405B"/>
    <w:rsid w:val="007C6A70"/>
    <w:rsid w:val="007C798A"/>
    <w:rsid w:val="007D16C4"/>
    <w:rsid w:val="007D2E96"/>
    <w:rsid w:val="007D4156"/>
    <w:rsid w:val="007E132B"/>
    <w:rsid w:val="007F4E05"/>
    <w:rsid w:val="007F726E"/>
    <w:rsid w:val="00802314"/>
    <w:rsid w:val="00803FB1"/>
    <w:rsid w:val="00812FB6"/>
    <w:rsid w:val="008143DA"/>
    <w:rsid w:val="008145BC"/>
    <w:rsid w:val="00815F68"/>
    <w:rsid w:val="00821C6B"/>
    <w:rsid w:val="00822589"/>
    <w:rsid w:val="00822E2E"/>
    <w:rsid w:val="00826B56"/>
    <w:rsid w:val="00830588"/>
    <w:rsid w:val="00834CFF"/>
    <w:rsid w:val="0083562D"/>
    <w:rsid w:val="00840F47"/>
    <w:rsid w:val="00842CF1"/>
    <w:rsid w:val="008446E1"/>
    <w:rsid w:val="00844A89"/>
    <w:rsid w:val="00846D88"/>
    <w:rsid w:val="0085069D"/>
    <w:rsid w:val="00853527"/>
    <w:rsid w:val="00855BA2"/>
    <w:rsid w:val="00861D73"/>
    <w:rsid w:val="008662B5"/>
    <w:rsid w:val="008708F7"/>
    <w:rsid w:val="00874CC0"/>
    <w:rsid w:val="0087576A"/>
    <w:rsid w:val="00887E5C"/>
    <w:rsid w:val="008907BB"/>
    <w:rsid w:val="00897288"/>
    <w:rsid w:val="008A2689"/>
    <w:rsid w:val="008B00F1"/>
    <w:rsid w:val="008B52DC"/>
    <w:rsid w:val="008B53CF"/>
    <w:rsid w:val="008C4627"/>
    <w:rsid w:val="008C670E"/>
    <w:rsid w:val="008D15CC"/>
    <w:rsid w:val="008D2332"/>
    <w:rsid w:val="008D2F79"/>
    <w:rsid w:val="008D3F28"/>
    <w:rsid w:val="008E6EBA"/>
    <w:rsid w:val="008F5B5A"/>
    <w:rsid w:val="008F5BC9"/>
    <w:rsid w:val="00920823"/>
    <w:rsid w:val="009209DF"/>
    <w:rsid w:val="00921068"/>
    <w:rsid w:val="00937683"/>
    <w:rsid w:val="009404C4"/>
    <w:rsid w:val="00941C30"/>
    <w:rsid w:val="00947A3B"/>
    <w:rsid w:val="00950C62"/>
    <w:rsid w:val="00952A49"/>
    <w:rsid w:val="00954210"/>
    <w:rsid w:val="0095662B"/>
    <w:rsid w:val="00956C7E"/>
    <w:rsid w:val="009577A5"/>
    <w:rsid w:val="00961B73"/>
    <w:rsid w:val="00962A79"/>
    <w:rsid w:val="00970F62"/>
    <w:rsid w:val="0097264A"/>
    <w:rsid w:val="0098047E"/>
    <w:rsid w:val="00991DB1"/>
    <w:rsid w:val="00992A31"/>
    <w:rsid w:val="009979F7"/>
    <w:rsid w:val="009A529B"/>
    <w:rsid w:val="009A7E42"/>
    <w:rsid w:val="009B07B2"/>
    <w:rsid w:val="009B12E5"/>
    <w:rsid w:val="009B673E"/>
    <w:rsid w:val="009C0D31"/>
    <w:rsid w:val="009D5E48"/>
    <w:rsid w:val="009D6589"/>
    <w:rsid w:val="009F23B6"/>
    <w:rsid w:val="00A00C30"/>
    <w:rsid w:val="00A13EC5"/>
    <w:rsid w:val="00A14BEC"/>
    <w:rsid w:val="00A153D8"/>
    <w:rsid w:val="00A20487"/>
    <w:rsid w:val="00A24B0C"/>
    <w:rsid w:val="00A262D3"/>
    <w:rsid w:val="00A3487E"/>
    <w:rsid w:val="00A40D85"/>
    <w:rsid w:val="00A44CF7"/>
    <w:rsid w:val="00A4782B"/>
    <w:rsid w:val="00A53DD0"/>
    <w:rsid w:val="00A5443C"/>
    <w:rsid w:val="00A6457D"/>
    <w:rsid w:val="00A667FC"/>
    <w:rsid w:val="00A67C27"/>
    <w:rsid w:val="00A772C8"/>
    <w:rsid w:val="00A83E95"/>
    <w:rsid w:val="00A83FA5"/>
    <w:rsid w:val="00A914A9"/>
    <w:rsid w:val="00AA1AEC"/>
    <w:rsid w:val="00AA25F5"/>
    <w:rsid w:val="00AA2862"/>
    <w:rsid w:val="00AB0036"/>
    <w:rsid w:val="00AB0C1A"/>
    <w:rsid w:val="00AB7CE4"/>
    <w:rsid w:val="00AC24B4"/>
    <w:rsid w:val="00AC4300"/>
    <w:rsid w:val="00AC4527"/>
    <w:rsid w:val="00AC53BC"/>
    <w:rsid w:val="00AC709C"/>
    <w:rsid w:val="00AD0EB5"/>
    <w:rsid w:val="00AD12FD"/>
    <w:rsid w:val="00AD3F8E"/>
    <w:rsid w:val="00AE14F1"/>
    <w:rsid w:val="00AE2731"/>
    <w:rsid w:val="00AF3421"/>
    <w:rsid w:val="00AF3A92"/>
    <w:rsid w:val="00AF3BF1"/>
    <w:rsid w:val="00AF5A17"/>
    <w:rsid w:val="00B00184"/>
    <w:rsid w:val="00B00EBC"/>
    <w:rsid w:val="00B02E64"/>
    <w:rsid w:val="00B2528A"/>
    <w:rsid w:val="00B25E6E"/>
    <w:rsid w:val="00B30A9E"/>
    <w:rsid w:val="00B4291A"/>
    <w:rsid w:val="00B4452F"/>
    <w:rsid w:val="00B455F8"/>
    <w:rsid w:val="00B46D7C"/>
    <w:rsid w:val="00B51191"/>
    <w:rsid w:val="00B51D7E"/>
    <w:rsid w:val="00B54BF2"/>
    <w:rsid w:val="00B719F8"/>
    <w:rsid w:val="00B73713"/>
    <w:rsid w:val="00B8081D"/>
    <w:rsid w:val="00B8315E"/>
    <w:rsid w:val="00B919D5"/>
    <w:rsid w:val="00B93422"/>
    <w:rsid w:val="00B94555"/>
    <w:rsid w:val="00B95FA4"/>
    <w:rsid w:val="00B97FBD"/>
    <w:rsid w:val="00BA02CB"/>
    <w:rsid w:val="00BA43C6"/>
    <w:rsid w:val="00BB3B56"/>
    <w:rsid w:val="00BC5927"/>
    <w:rsid w:val="00BC6020"/>
    <w:rsid w:val="00BD16EF"/>
    <w:rsid w:val="00BD2704"/>
    <w:rsid w:val="00BD65D4"/>
    <w:rsid w:val="00BF2C9E"/>
    <w:rsid w:val="00BF5DF0"/>
    <w:rsid w:val="00BF636C"/>
    <w:rsid w:val="00C04B55"/>
    <w:rsid w:val="00C21FB7"/>
    <w:rsid w:val="00C33F72"/>
    <w:rsid w:val="00C51031"/>
    <w:rsid w:val="00C5170F"/>
    <w:rsid w:val="00C566AB"/>
    <w:rsid w:val="00C62530"/>
    <w:rsid w:val="00C74074"/>
    <w:rsid w:val="00C77D6A"/>
    <w:rsid w:val="00C83A7E"/>
    <w:rsid w:val="00C87841"/>
    <w:rsid w:val="00C94B56"/>
    <w:rsid w:val="00CA1B8F"/>
    <w:rsid w:val="00CA3D0E"/>
    <w:rsid w:val="00CA6D8E"/>
    <w:rsid w:val="00CA7B8D"/>
    <w:rsid w:val="00CB0C7F"/>
    <w:rsid w:val="00CB357D"/>
    <w:rsid w:val="00CB35A6"/>
    <w:rsid w:val="00CB449E"/>
    <w:rsid w:val="00CB4D48"/>
    <w:rsid w:val="00CB74B2"/>
    <w:rsid w:val="00CB7569"/>
    <w:rsid w:val="00CC08CF"/>
    <w:rsid w:val="00CD2459"/>
    <w:rsid w:val="00CD2F8D"/>
    <w:rsid w:val="00CE097D"/>
    <w:rsid w:val="00D036EC"/>
    <w:rsid w:val="00D0471D"/>
    <w:rsid w:val="00D07F0F"/>
    <w:rsid w:val="00D109AE"/>
    <w:rsid w:val="00D11CC7"/>
    <w:rsid w:val="00D17D11"/>
    <w:rsid w:val="00D20B67"/>
    <w:rsid w:val="00D27A79"/>
    <w:rsid w:val="00D27CA9"/>
    <w:rsid w:val="00D33E52"/>
    <w:rsid w:val="00D414D6"/>
    <w:rsid w:val="00D45E41"/>
    <w:rsid w:val="00D514F9"/>
    <w:rsid w:val="00D53524"/>
    <w:rsid w:val="00D55809"/>
    <w:rsid w:val="00D65782"/>
    <w:rsid w:val="00D66E49"/>
    <w:rsid w:val="00D7246D"/>
    <w:rsid w:val="00D83A73"/>
    <w:rsid w:val="00D85429"/>
    <w:rsid w:val="00D92A8A"/>
    <w:rsid w:val="00D95352"/>
    <w:rsid w:val="00DA419F"/>
    <w:rsid w:val="00DA5A44"/>
    <w:rsid w:val="00DA733E"/>
    <w:rsid w:val="00DB017F"/>
    <w:rsid w:val="00DB414D"/>
    <w:rsid w:val="00DB6455"/>
    <w:rsid w:val="00DC0741"/>
    <w:rsid w:val="00DC5C52"/>
    <w:rsid w:val="00DC5DAA"/>
    <w:rsid w:val="00DD1DB6"/>
    <w:rsid w:val="00DD7555"/>
    <w:rsid w:val="00DF31D1"/>
    <w:rsid w:val="00DF6C9D"/>
    <w:rsid w:val="00E00058"/>
    <w:rsid w:val="00E05C10"/>
    <w:rsid w:val="00E07E17"/>
    <w:rsid w:val="00E07ED2"/>
    <w:rsid w:val="00E105AF"/>
    <w:rsid w:val="00E10CE8"/>
    <w:rsid w:val="00E135BA"/>
    <w:rsid w:val="00E22CD6"/>
    <w:rsid w:val="00E22EDA"/>
    <w:rsid w:val="00E23788"/>
    <w:rsid w:val="00E26C03"/>
    <w:rsid w:val="00E27E2D"/>
    <w:rsid w:val="00E36ADF"/>
    <w:rsid w:val="00E50764"/>
    <w:rsid w:val="00E52195"/>
    <w:rsid w:val="00E530B1"/>
    <w:rsid w:val="00E62C09"/>
    <w:rsid w:val="00E70B28"/>
    <w:rsid w:val="00E721F4"/>
    <w:rsid w:val="00E73D90"/>
    <w:rsid w:val="00E84721"/>
    <w:rsid w:val="00E84C1E"/>
    <w:rsid w:val="00E942FD"/>
    <w:rsid w:val="00E96FA3"/>
    <w:rsid w:val="00EA074C"/>
    <w:rsid w:val="00EA081D"/>
    <w:rsid w:val="00EA5532"/>
    <w:rsid w:val="00EB2C6B"/>
    <w:rsid w:val="00EB7B33"/>
    <w:rsid w:val="00EC012D"/>
    <w:rsid w:val="00EC224E"/>
    <w:rsid w:val="00EC60D2"/>
    <w:rsid w:val="00EC6953"/>
    <w:rsid w:val="00EC7037"/>
    <w:rsid w:val="00EC7C40"/>
    <w:rsid w:val="00ED0F62"/>
    <w:rsid w:val="00ED383B"/>
    <w:rsid w:val="00ED74C8"/>
    <w:rsid w:val="00EE2B2A"/>
    <w:rsid w:val="00EE59E0"/>
    <w:rsid w:val="00EF47D5"/>
    <w:rsid w:val="00EF7D7D"/>
    <w:rsid w:val="00F014DE"/>
    <w:rsid w:val="00F043BC"/>
    <w:rsid w:val="00F1021E"/>
    <w:rsid w:val="00F108C2"/>
    <w:rsid w:val="00F17141"/>
    <w:rsid w:val="00F27B05"/>
    <w:rsid w:val="00F32271"/>
    <w:rsid w:val="00F33E65"/>
    <w:rsid w:val="00F47FEF"/>
    <w:rsid w:val="00F541B0"/>
    <w:rsid w:val="00F57DF9"/>
    <w:rsid w:val="00F714A6"/>
    <w:rsid w:val="00F851F6"/>
    <w:rsid w:val="00F86933"/>
    <w:rsid w:val="00F87C1A"/>
    <w:rsid w:val="00F908AC"/>
    <w:rsid w:val="00F90993"/>
    <w:rsid w:val="00F91150"/>
    <w:rsid w:val="00F91782"/>
    <w:rsid w:val="00F963D4"/>
    <w:rsid w:val="00FA39A6"/>
    <w:rsid w:val="00FA4698"/>
    <w:rsid w:val="00FB015B"/>
    <w:rsid w:val="00FB11A4"/>
    <w:rsid w:val="00FB22A6"/>
    <w:rsid w:val="00FC2584"/>
    <w:rsid w:val="00FC4756"/>
    <w:rsid w:val="00FC7970"/>
    <w:rsid w:val="00FD0603"/>
    <w:rsid w:val="00FD2586"/>
    <w:rsid w:val="00FD74E3"/>
    <w:rsid w:val="00FE3F30"/>
    <w:rsid w:val="00FF1C38"/>
    <w:rsid w:val="00FF233D"/>
    <w:rsid w:val="00FF3D31"/>
    <w:rsid w:val="00F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BD92C"/>
  <w15:chartTrackingRefBased/>
  <w15:docId w15:val="{BA1C33F4-A31A-4AF0-9777-C3292707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B2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C0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C0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952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2E5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4D422B"/>
    <w:rPr>
      <w:b/>
      <w:bCs/>
    </w:rPr>
  </w:style>
  <w:style w:type="paragraph" w:styleId="NormalWeb">
    <w:name w:val="Normal (Web)"/>
    <w:basedOn w:val="Normal"/>
    <w:uiPriority w:val="99"/>
    <w:unhideWhenUsed/>
    <w:rsid w:val="004D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22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nfase">
    <w:name w:val="Emphasis"/>
    <w:basedOn w:val="Tipodeletrapredefinidodopargrafo"/>
    <w:uiPriority w:val="20"/>
    <w:qFormat/>
    <w:rsid w:val="00340923"/>
    <w:rPr>
      <w:i/>
      <w:iCs/>
    </w:rPr>
  </w:style>
  <w:style w:type="table" w:styleId="TabeladeGrelha1Clara-Destaque1">
    <w:name w:val="Grid Table 1 Light Accent 1"/>
    <w:basedOn w:val="Tabelanormal"/>
    <w:uiPriority w:val="46"/>
    <w:rsid w:val="0027505C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unhideWhenUsed/>
    <w:rsid w:val="00C566AB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C566AB"/>
    <w:rPr>
      <w:color w:val="808080"/>
      <w:shd w:val="clear" w:color="auto" w:fill="E6E6E6"/>
    </w:rPr>
  </w:style>
  <w:style w:type="paragraph" w:styleId="Cabealho">
    <w:name w:val="header"/>
    <w:basedOn w:val="Normal"/>
    <w:link w:val="CabealhoCarter"/>
    <w:uiPriority w:val="99"/>
    <w:unhideWhenUsed/>
    <w:rsid w:val="00B9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3422"/>
  </w:style>
  <w:style w:type="paragraph" w:styleId="Rodap">
    <w:name w:val="footer"/>
    <w:basedOn w:val="Normal"/>
    <w:link w:val="RodapCarter"/>
    <w:uiPriority w:val="99"/>
    <w:unhideWhenUsed/>
    <w:rsid w:val="00B9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3422"/>
  </w:style>
  <w:style w:type="character" w:customStyle="1" w:styleId="Cabealho2Carter">
    <w:name w:val="Cabeçalho 2 Caráter"/>
    <w:basedOn w:val="Tipodeletrapredefinidodopargrafo"/>
    <w:link w:val="Cabealho2"/>
    <w:uiPriority w:val="9"/>
    <w:rsid w:val="00EC0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C0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A24B0C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4B0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24B0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24B0C"/>
    <w:pPr>
      <w:spacing w:after="100"/>
      <w:ind w:left="44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7E132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E132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E132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E132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E132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E1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E132B"/>
    <w:rPr>
      <w:rFonts w:ascii="Segoe UI" w:hAnsi="Segoe UI" w:cs="Segoe UI"/>
      <w:sz w:val="18"/>
      <w:szCs w:val="18"/>
    </w:rPr>
  </w:style>
  <w:style w:type="character" w:customStyle="1" w:styleId="ipa">
    <w:name w:val="ipa"/>
    <w:basedOn w:val="Tipodeletrapredefinidodopargrafo"/>
    <w:rsid w:val="00830588"/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8D23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8D2332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rsid w:val="008D23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sid w:val="008D2332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Reviso">
    <w:name w:val="Revision"/>
    <w:hidden/>
    <w:uiPriority w:val="99"/>
    <w:semiHidden/>
    <w:rsid w:val="00E07ED2"/>
    <w:pPr>
      <w:spacing w:after="0" w:line="240" w:lineRule="auto"/>
    </w:pPr>
  </w:style>
  <w:style w:type="character" w:customStyle="1" w:styleId="MenoNoResolvida2">
    <w:name w:val="Menção Não Resolvida2"/>
    <w:basedOn w:val="Tipodeletrapredefinidodopargrafo"/>
    <w:uiPriority w:val="99"/>
    <w:semiHidden/>
    <w:unhideWhenUsed/>
    <w:rsid w:val="007211DB"/>
    <w:rPr>
      <w:color w:val="605E5C"/>
      <w:shd w:val="clear" w:color="auto" w:fill="E1DFDD"/>
    </w:rPr>
  </w:style>
  <w:style w:type="character" w:styleId="CdigoHTML">
    <w:name w:val="HTML Code"/>
    <w:basedOn w:val="Tipodeletrapredefinidodopargrafo"/>
    <w:uiPriority w:val="99"/>
    <w:semiHidden/>
    <w:unhideWhenUsed/>
    <w:rsid w:val="00F27B05"/>
    <w:rPr>
      <w:rFonts w:ascii="Courier New" w:eastAsia="Times New Roman" w:hAnsi="Courier New" w:cs="Courier New"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952A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comGrelha">
    <w:name w:val="Table Grid"/>
    <w:basedOn w:val="Tabelanormal"/>
    <w:uiPriority w:val="39"/>
    <w:rsid w:val="00F86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Tipodeletrapredefinidodopargrafo"/>
    <w:rsid w:val="00CB449E"/>
  </w:style>
  <w:style w:type="character" w:customStyle="1" w:styleId="5yl5">
    <w:name w:val="_5yl5"/>
    <w:basedOn w:val="Tipodeletrapredefinidodopargrafo"/>
    <w:rsid w:val="000F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5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0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2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7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840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9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0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hyperlink" Target="https://openmrs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aprendis.gim.med.up.pt/index.php/Sistemas_de_Informa%C3%A7%C3%A3o_em_Sa%C3%BAde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mertyildiran/Dermatro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facebook.com/messages/t/marcinho1" TargetMode="External"/><Relationship Id="rId29" Type="http://schemas.openxmlformats.org/officeDocument/2006/relationships/hyperlink" Target="https://www.mongodb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deco.proteste.pt/tecnologia/tablets-computadores/noticias/protecao-de-dados-o-que-precisa-saber-sobre-o-novo-regulamento-europeu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sns.gov.pt/" TargetMode="External"/><Relationship Id="rId28" Type="http://schemas.openxmlformats.org/officeDocument/2006/relationships/hyperlink" Target="http://loopback.io/doc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://spms.min-saude.pt/wp-content/uploads/2017/03/Guia-Privacidade-SMPS_RGPD_digital_20.03.172-v.2.pdf" TargetMode="External"/><Relationship Id="rId27" Type="http://schemas.openxmlformats.org/officeDocument/2006/relationships/hyperlink" Target="https://github.com/dermatologist/openmrs-module-skinhelpdesk" TargetMode="External"/><Relationship Id="rId30" Type="http://schemas.openxmlformats.org/officeDocument/2006/relationships/hyperlink" Target="https://en.wikipedia.org/wiki/Document-oriented_databa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B707-4299-4BB6-B368-4BBD0524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7354</Words>
  <Characters>39712</Characters>
  <Application>Microsoft Office Word</Application>
  <DocSecurity>0</DocSecurity>
  <Lines>330</Lines>
  <Paragraphs>93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cavudissa cavudissa</dc:creator>
  <cp:keywords/>
  <dc:description/>
  <cp:lastModifiedBy>Luis Moreira</cp:lastModifiedBy>
  <cp:revision>5</cp:revision>
  <cp:lastPrinted>2018-07-14T16:51:00Z</cp:lastPrinted>
  <dcterms:created xsi:type="dcterms:W3CDTF">2018-07-14T17:02:00Z</dcterms:created>
  <dcterms:modified xsi:type="dcterms:W3CDTF">2018-07-14T17:10:00Z</dcterms:modified>
</cp:coreProperties>
</file>